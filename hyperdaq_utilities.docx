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F67E18" w14:textId="77777777" w:rsidR="000F7872" w:rsidRPr="000F7872" w:rsidRDefault="000F7872" w:rsidP="000F7872">
      <w:pPr>
        <w:shd w:val="clear" w:color="auto" w:fill="FCFCFC"/>
        <w:spacing w:after="100" w:afterAutospacing="1" w:line="240" w:lineRule="auto"/>
        <w:outlineLvl w:val="0"/>
        <w:rPr>
          <w:rFonts w:ascii="Georgia" w:eastAsia="Times New Roman" w:hAnsi="Georgia" w:cs="Times New Roman"/>
          <w:b/>
          <w:bCs/>
          <w:color w:val="404040"/>
          <w:kern w:val="36"/>
          <w:sz w:val="42"/>
          <w:szCs w:val="42"/>
        </w:rPr>
      </w:pPr>
      <w:proofErr w:type="spellStart"/>
      <w:r w:rsidRPr="000F7872">
        <w:rPr>
          <w:rFonts w:ascii="Georgia" w:eastAsia="Times New Roman" w:hAnsi="Georgia" w:cs="Times New Roman"/>
          <w:b/>
          <w:bCs/>
          <w:color w:val="404040"/>
          <w:kern w:val="36"/>
          <w:sz w:val="42"/>
          <w:szCs w:val="42"/>
        </w:rPr>
        <w:t>hyperdaq.utilities</w:t>
      </w:r>
      <w:proofErr w:type="spellEnd"/>
    </w:p>
    <w:p w14:paraId="655025C0" w14:textId="77777777" w:rsidR="000F7872" w:rsidRPr="000F7872" w:rsidRDefault="000F7872" w:rsidP="000F7872">
      <w:pPr>
        <w:shd w:val="clear" w:color="auto" w:fill="FCFCFC"/>
        <w:spacing w:after="360" w:line="360" w:lineRule="atLeast"/>
        <w:rPr>
          <w:rFonts w:ascii="Arial" w:eastAsia="Times New Roman" w:hAnsi="Arial" w:cs="Arial"/>
          <w:color w:val="404040"/>
          <w:sz w:val="24"/>
          <w:szCs w:val="24"/>
        </w:rPr>
      </w:pPr>
      <w:r w:rsidRPr="000F7872">
        <w:rPr>
          <w:rFonts w:ascii="Arial" w:eastAsia="Times New Roman" w:hAnsi="Arial" w:cs="Arial"/>
          <w:color w:val="404040"/>
          <w:sz w:val="24"/>
          <w:szCs w:val="24"/>
        </w:rPr>
        <w:t>utilities.py</w:t>
      </w:r>
    </w:p>
    <w:p w14:paraId="4EC51815" w14:textId="77777777" w:rsidR="000F7872" w:rsidRPr="000F7872" w:rsidRDefault="000F7872" w:rsidP="000F7872">
      <w:pPr>
        <w:shd w:val="clear" w:color="auto" w:fill="FCFCFC"/>
        <w:spacing w:after="360" w:line="360" w:lineRule="atLeast"/>
        <w:rPr>
          <w:rFonts w:ascii="Arial" w:eastAsia="Times New Roman" w:hAnsi="Arial" w:cs="Arial"/>
          <w:color w:val="404040"/>
          <w:sz w:val="24"/>
          <w:szCs w:val="24"/>
        </w:rPr>
      </w:pPr>
      <w:r w:rsidRPr="000F7872">
        <w:rPr>
          <w:rFonts w:ascii="Arial" w:eastAsia="Times New Roman" w:hAnsi="Arial" w:cs="Arial"/>
          <w:color w:val="404040"/>
          <w:sz w:val="24"/>
          <w:szCs w:val="24"/>
        </w:rPr>
        <w:t xml:space="preserve">Various useful functions for </w:t>
      </w:r>
      <w:proofErr w:type="spellStart"/>
      <w:r w:rsidRPr="000F7872">
        <w:rPr>
          <w:rFonts w:ascii="Arial" w:eastAsia="Times New Roman" w:hAnsi="Arial" w:cs="Arial"/>
          <w:color w:val="404040"/>
          <w:sz w:val="24"/>
          <w:szCs w:val="24"/>
        </w:rPr>
        <w:t>hyperDAQ</w:t>
      </w:r>
      <w:proofErr w:type="spellEnd"/>
    </w:p>
    <w:p w14:paraId="7A39B597" w14:textId="77777777" w:rsidR="000F7872" w:rsidRPr="000F7872" w:rsidRDefault="000F7872" w:rsidP="000F7872">
      <w:pPr>
        <w:shd w:val="clear" w:color="auto" w:fill="FCFCFC"/>
        <w:spacing w:after="360" w:line="360" w:lineRule="atLeast"/>
        <w:rPr>
          <w:rFonts w:ascii="Arial" w:eastAsia="Times New Roman" w:hAnsi="Arial" w:cs="Arial"/>
          <w:color w:val="404040"/>
          <w:sz w:val="24"/>
          <w:szCs w:val="24"/>
        </w:rPr>
      </w:pPr>
      <w:r w:rsidRPr="000F7872">
        <w:rPr>
          <w:rFonts w:ascii="Arial" w:eastAsia="Times New Roman" w:hAnsi="Arial" w:cs="Arial"/>
          <w:color w:val="404040"/>
          <w:sz w:val="24"/>
          <w:szCs w:val="24"/>
        </w:rPr>
        <w:t>Last Updated: January 2020</w:t>
      </w:r>
    </w:p>
    <w:p w14:paraId="12F86B80" w14:textId="77777777" w:rsidR="000F7872" w:rsidRPr="000F7872" w:rsidRDefault="000F7872" w:rsidP="000F7872">
      <w:pPr>
        <w:shd w:val="clear" w:color="auto" w:fill="FCFCFC"/>
        <w:spacing w:after="0" w:line="360" w:lineRule="atLeast"/>
        <w:rPr>
          <w:rFonts w:ascii="Arial" w:eastAsia="Times New Roman" w:hAnsi="Arial" w:cs="Arial"/>
          <w:color w:val="404040"/>
          <w:sz w:val="24"/>
          <w:szCs w:val="24"/>
        </w:rPr>
      </w:pPr>
      <w:r w:rsidRPr="000F7872">
        <w:rPr>
          <w:rFonts w:ascii="Arial" w:eastAsia="Times New Roman" w:hAnsi="Arial" w:cs="Arial"/>
          <w:color w:val="404040"/>
          <w:sz w:val="24"/>
          <w:szCs w:val="24"/>
        </w:rPr>
        <w:t>Trevor Arp</w:t>
      </w:r>
    </w:p>
    <w:p w14:paraId="5F40DAE6" w14:textId="77777777" w:rsidR="000F7872" w:rsidRPr="000F7872" w:rsidRDefault="000F7872" w:rsidP="000F7872">
      <w:pPr>
        <w:shd w:val="clear" w:color="auto" w:fill="FCFCFC"/>
        <w:spacing w:after="0" w:line="360" w:lineRule="atLeast"/>
        <w:rPr>
          <w:rFonts w:ascii="Arial" w:eastAsia="Times New Roman" w:hAnsi="Arial" w:cs="Arial"/>
          <w:color w:val="404040"/>
          <w:sz w:val="24"/>
          <w:szCs w:val="24"/>
        </w:rPr>
      </w:pPr>
      <w:r w:rsidRPr="000F7872">
        <w:rPr>
          <w:rFonts w:ascii="Arial" w:eastAsia="Times New Roman" w:hAnsi="Arial" w:cs="Arial"/>
          <w:color w:val="404040"/>
          <w:sz w:val="24"/>
          <w:szCs w:val="24"/>
        </w:rPr>
        <w:t>Gabor Lab</w:t>
      </w:r>
    </w:p>
    <w:p w14:paraId="561A9BBF" w14:textId="77777777" w:rsidR="000F7872" w:rsidRPr="000F7872" w:rsidRDefault="000F7872" w:rsidP="000F7872">
      <w:pPr>
        <w:shd w:val="clear" w:color="auto" w:fill="FCFCFC"/>
        <w:spacing w:line="360" w:lineRule="atLeast"/>
        <w:rPr>
          <w:rFonts w:ascii="Arial" w:eastAsia="Times New Roman" w:hAnsi="Arial" w:cs="Arial"/>
          <w:color w:val="404040"/>
          <w:sz w:val="24"/>
          <w:szCs w:val="24"/>
        </w:rPr>
      </w:pPr>
      <w:r w:rsidRPr="000F7872">
        <w:rPr>
          <w:rFonts w:ascii="Arial" w:eastAsia="Times New Roman" w:hAnsi="Arial" w:cs="Arial"/>
          <w:color w:val="404040"/>
          <w:sz w:val="24"/>
          <w:szCs w:val="24"/>
        </w:rPr>
        <w:t>University of California, Riverside</w:t>
      </w:r>
    </w:p>
    <w:p w14:paraId="55D5C155" w14:textId="77777777" w:rsidR="000F7872" w:rsidRPr="000F7872" w:rsidRDefault="000F7872" w:rsidP="000F7872">
      <w:pPr>
        <w:shd w:val="clear" w:color="auto" w:fill="FCFCFC"/>
        <w:spacing w:after="360" w:line="360" w:lineRule="atLeast"/>
        <w:rPr>
          <w:rFonts w:ascii="Arial" w:eastAsia="Times New Roman" w:hAnsi="Arial" w:cs="Arial"/>
          <w:color w:val="404040"/>
          <w:sz w:val="24"/>
          <w:szCs w:val="24"/>
        </w:rPr>
      </w:pPr>
      <w:r w:rsidRPr="000F7872">
        <w:rPr>
          <w:rFonts w:ascii="Arial" w:eastAsia="Times New Roman" w:hAnsi="Arial" w:cs="Arial"/>
          <w:color w:val="404040"/>
          <w:sz w:val="24"/>
          <w:szCs w:val="24"/>
        </w:rPr>
        <w:t>All Rights Reserved</w:t>
      </w:r>
    </w:p>
    <w:p w14:paraId="0466B6A5" w14:textId="1A22409A" w:rsidR="000F7872" w:rsidRPr="000F7872" w:rsidRDefault="0005205A" w:rsidP="000F7872">
      <w:pPr>
        <w:pBdr>
          <w:top w:val="single" w:sz="18" w:space="5" w:color="6AB0DE"/>
        </w:pBdr>
        <w:shd w:val="clear" w:color="auto" w:fill="E7F2FA"/>
        <w:spacing w:after="90" w:line="240" w:lineRule="auto"/>
        <w:rPr>
          <w:rFonts w:ascii="Arial" w:eastAsia="Times New Roman" w:hAnsi="Arial" w:cs="Arial"/>
          <w:b/>
          <w:bCs/>
          <w:color w:val="2980B9"/>
        </w:rPr>
      </w:pPr>
      <w:r w:rsidRPr="000F7872">
        <w:rPr>
          <w:rFonts w:ascii="Arial" w:eastAsia="Times New Roman" w:hAnsi="Arial" w:cs="Arial"/>
          <w:b/>
          <w:bCs/>
          <w:i/>
          <w:iCs/>
          <w:color w:val="2980B9"/>
        </w:rPr>
        <w:t>C</w:t>
      </w:r>
      <w:r w:rsidR="000F7872" w:rsidRPr="000F7872">
        <w:rPr>
          <w:rFonts w:ascii="Arial" w:eastAsia="Times New Roman" w:hAnsi="Arial" w:cs="Arial"/>
          <w:b/>
          <w:bCs/>
          <w:i/>
          <w:iCs/>
          <w:color w:val="2980B9"/>
        </w:rPr>
        <w:t>lass</w:t>
      </w:r>
      <w:bookmarkStart w:id="0" w:name="_GoBack"/>
      <w:ins w:id="1" w:author="David mayes" w:date="2020-04-03T11:38:00Z">
        <w:r>
          <w:rPr>
            <w:rFonts w:ascii="Arial" w:eastAsia="Times New Roman" w:hAnsi="Arial" w:cs="Arial"/>
            <w:b/>
            <w:bCs/>
            <w:i/>
            <w:iCs/>
            <w:color w:val="2980B9"/>
          </w:rPr>
          <w:t xml:space="preserve"> </w:t>
        </w:r>
      </w:ins>
      <w:bookmarkEnd w:id="0"/>
      <w:proofErr w:type="spellStart"/>
      <w:r w:rsidR="000F7872" w:rsidRPr="000F7872">
        <w:rPr>
          <w:rFonts w:ascii="Consolas" w:eastAsia="Times New Roman" w:hAnsi="Consolas" w:cs="Courier New"/>
          <w:b/>
          <w:bCs/>
          <w:color w:val="000000"/>
          <w:bdr w:val="none" w:sz="0" w:space="0" w:color="auto" w:frame="1"/>
        </w:rPr>
        <w:t>hyperdaq.utilities.Stopwatch</w:t>
      </w:r>
      <w:proofErr w:type="spellEnd"/>
    </w:p>
    <w:p w14:paraId="73798678" w14:textId="77777777" w:rsidR="000F7872" w:rsidRPr="000F7872" w:rsidRDefault="000F7872" w:rsidP="000F7872">
      <w:pPr>
        <w:shd w:val="clear" w:color="auto" w:fill="FCFCFC"/>
        <w:spacing w:after="100" w:afterAutospacing="1" w:line="360" w:lineRule="atLeast"/>
        <w:ind w:left="720"/>
        <w:rPr>
          <w:rFonts w:ascii="Arial" w:eastAsia="Times New Roman" w:hAnsi="Arial" w:cs="Arial"/>
          <w:color w:val="404040"/>
          <w:sz w:val="24"/>
          <w:szCs w:val="24"/>
        </w:rPr>
      </w:pPr>
      <w:r w:rsidRPr="000F7872">
        <w:rPr>
          <w:rFonts w:ascii="Arial" w:eastAsia="Times New Roman" w:hAnsi="Arial" w:cs="Arial"/>
          <w:color w:val="404040"/>
          <w:sz w:val="24"/>
          <w:szCs w:val="24"/>
        </w:rPr>
        <w:t>Bases: </w:t>
      </w:r>
      <w:r w:rsidRPr="000F7872">
        <w:rPr>
          <w:rFonts w:ascii="Consolas" w:eastAsia="Times New Roman" w:hAnsi="Consolas" w:cs="Courier New"/>
          <w:b/>
          <w:bCs/>
          <w:color w:val="404040"/>
          <w:sz w:val="18"/>
          <w:szCs w:val="18"/>
          <w:bdr w:val="single" w:sz="6" w:space="2" w:color="E1E4E5" w:frame="1"/>
          <w:shd w:val="clear" w:color="auto" w:fill="FFFFFF"/>
        </w:rPr>
        <w:t>object</w:t>
      </w:r>
    </w:p>
    <w:p w14:paraId="1828A215" w14:textId="4ACAE6C2" w:rsidR="000F7872" w:rsidRPr="000F7872" w:rsidRDefault="000F7872" w:rsidP="000F7872">
      <w:pPr>
        <w:shd w:val="clear" w:color="auto" w:fill="FCFCFC"/>
        <w:spacing w:after="100" w:afterAutospacing="1" w:line="360" w:lineRule="atLeast"/>
        <w:ind w:left="720"/>
        <w:rPr>
          <w:rFonts w:ascii="Arial" w:eastAsia="Times New Roman" w:hAnsi="Arial" w:cs="Arial"/>
          <w:color w:val="404040"/>
          <w:sz w:val="24"/>
          <w:szCs w:val="24"/>
        </w:rPr>
      </w:pPr>
      <w:r w:rsidRPr="000F7872">
        <w:rPr>
          <w:rFonts w:ascii="Arial" w:eastAsia="Times New Roman" w:hAnsi="Arial" w:cs="Arial"/>
          <w:color w:val="404040"/>
          <w:sz w:val="24"/>
          <w:szCs w:val="24"/>
        </w:rPr>
        <w:t>A stopwatch for timing peripheral functions (i.e. those not from the DAQ card)</w:t>
      </w:r>
      <w:r w:rsidR="002D2AC9">
        <w:rPr>
          <w:rFonts w:ascii="Arial" w:eastAsia="Times New Roman" w:hAnsi="Arial" w:cs="Arial"/>
          <w:color w:val="404040"/>
          <w:sz w:val="24"/>
          <w:szCs w:val="24"/>
        </w:rPr>
        <w:t>.</w:t>
      </w:r>
      <w:r w:rsidRPr="000F7872">
        <w:rPr>
          <w:rFonts w:ascii="Arial" w:eastAsia="Times New Roman" w:hAnsi="Arial" w:cs="Arial"/>
          <w:color w:val="404040"/>
          <w:sz w:val="24"/>
          <w:szCs w:val="24"/>
        </w:rPr>
        <w:t xml:space="preserve"> </w:t>
      </w:r>
      <w:r w:rsidR="00F14F6D">
        <w:rPr>
          <w:rFonts w:ascii="Arial" w:eastAsia="Times New Roman" w:hAnsi="Arial" w:cs="Arial"/>
          <w:color w:val="404040"/>
          <w:sz w:val="24"/>
          <w:szCs w:val="24"/>
        </w:rPr>
        <w:t>Uses</w:t>
      </w:r>
      <w:r w:rsidRPr="000F7872">
        <w:rPr>
          <w:rFonts w:ascii="Arial" w:eastAsia="Times New Roman" w:hAnsi="Arial" w:cs="Arial"/>
          <w:color w:val="404040"/>
          <w:sz w:val="24"/>
          <w:szCs w:val="24"/>
        </w:rPr>
        <w:t xml:space="preserve"> system time but can be synchronized by calling the zero() method</w:t>
      </w:r>
      <w:r w:rsidR="00B847E9">
        <w:rPr>
          <w:rFonts w:ascii="Arial" w:eastAsia="Times New Roman" w:hAnsi="Arial" w:cs="Arial"/>
          <w:color w:val="404040"/>
          <w:sz w:val="24"/>
          <w:szCs w:val="24"/>
        </w:rPr>
        <w:t>.</w:t>
      </w:r>
    </w:p>
    <w:p w14:paraId="69DEB619" w14:textId="709D5784" w:rsidR="000F7872" w:rsidRPr="000F7872" w:rsidRDefault="000F7872" w:rsidP="000F7872">
      <w:pPr>
        <w:shd w:val="clear" w:color="auto" w:fill="FCFCFC"/>
        <w:spacing w:after="100" w:afterAutospacing="1" w:line="360" w:lineRule="atLeast"/>
        <w:ind w:left="720"/>
        <w:rPr>
          <w:rFonts w:ascii="Arial" w:eastAsia="Times New Roman" w:hAnsi="Arial" w:cs="Arial"/>
          <w:color w:val="404040"/>
          <w:sz w:val="24"/>
          <w:szCs w:val="24"/>
        </w:rPr>
      </w:pPr>
      <w:r w:rsidRPr="000F7872">
        <w:rPr>
          <w:rFonts w:ascii="Arial" w:eastAsia="Times New Roman" w:hAnsi="Arial" w:cs="Arial"/>
          <w:color w:val="404040"/>
          <w:sz w:val="24"/>
          <w:szCs w:val="24"/>
        </w:rPr>
        <w:t>11/8/2017</w:t>
      </w:r>
      <w:r w:rsidR="00B847E9">
        <w:rPr>
          <w:rFonts w:ascii="Arial" w:eastAsia="Times New Roman" w:hAnsi="Arial" w:cs="Arial"/>
          <w:color w:val="404040"/>
          <w:sz w:val="24"/>
          <w:szCs w:val="24"/>
        </w:rPr>
        <w:t xml:space="preserve"> R</w:t>
      </w:r>
      <w:r w:rsidR="00B847E9" w:rsidRPr="000F7872">
        <w:rPr>
          <w:rFonts w:ascii="Arial" w:eastAsia="Times New Roman" w:hAnsi="Arial" w:cs="Arial"/>
          <w:color w:val="404040"/>
          <w:sz w:val="24"/>
          <w:szCs w:val="24"/>
        </w:rPr>
        <w:t xml:space="preserve">eplaced </w:t>
      </w:r>
      <w:proofErr w:type="spellStart"/>
      <w:r w:rsidRPr="000F7872">
        <w:rPr>
          <w:rFonts w:ascii="Arial" w:eastAsia="Times New Roman" w:hAnsi="Arial" w:cs="Arial"/>
          <w:color w:val="404040"/>
          <w:sz w:val="24"/>
          <w:szCs w:val="24"/>
        </w:rPr>
        <w:t>time.clock</w:t>
      </w:r>
      <w:proofErr w:type="spellEnd"/>
      <w:r w:rsidRPr="000F7872">
        <w:rPr>
          <w:rFonts w:ascii="Arial" w:eastAsia="Times New Roman" w:hAnsi="Arial" w:cs="Arial"/>
          <w:color w:val="404040"/>
          <w:sz w:val="24"/>
          <w:szCs w:val="24"/>
        </w:rPr>
        <w:t xml:space="preserve"> with </w:t>
      </w:r>
      <w:proofErr w:type="spellStart"/>
      <w:r w:rsidRPr="000F7872">
        <w:rPr>
          <w:rFonts w:ascii="Arial" w:eastAsia="Times New Roman" w:hAnsi="Arial" w:cs="Arial"/>
          <w:color w:val="404040"/>
          <w:sz w:val="24"/>
          <w:szCs w:val="24"/>
        </w:rPr>
        <w:t>time.perf_counter</w:t>
      </w:r>
      <w:proofErr w:type="spellEnd"/>
      <w:r w:rsidRPr="000F7872">
        <w:rPr>
          <w:rFonts w:ascii="Arial" w:eastAsia="Times New Roman" w:hAnsi="Arial" w:cs="Arial"/>
          <w:color w:val="404040"/>
          <w:sz w:val="24"/>
          <w:szCs w:val="24"/>
        </w:rPr>
        <w:t xml:space="preserve">, due to </w:t>
      </w:r>
      <w:r w:rsidR="003A4AE4" w:rsidRPr="003A4AE4">
        <w:rPr>
          <w:rFonts w:ascii="Arial" w:eastAsia="Times New Roman" w:hAnsi="Arial" w:cs="Arial"/>
          <w:color w:val="404040"/>
          <w:sz w:val="24"/>
          <w:szCs w:val="24"/>
        </w:rPr>
        <w:t>deprecation</w:t>
      </w:r>
      <w:r w:rsidRPr="000F7872">
        <w:rPr>
          <w:rFonts w:ascii="Arial" w:eastAsia="Times New Roman" w:hAnsi="Arial" w:cs="Arial"/>
          <w:color w:val="404040"/>
          <w:sz w:val="24"/>
          <w:szCs w:val="24"/>
        </w:rPr>
        <w:t xml:space="preserve"> of </w:t>
      </w:r>
      <w:proofErr w:type="spellStart"/>
      <w:r w:rsidRPr="000F7872">
        <w:rPr>
          <w:rFonts w:ascii="Arial" w:eastAsia="Times New Roman" w:hAnsi="Arial" w:cs="Arial"/>
          <w:color w:val="404040"/>
          <w:sz w:val="24"/>
          <w:szCs w:val="24"/>
        </w:rPr>
        <w:t>time.clock</w:t>
      </w:r>
      <w:proofErr w:type="spellEnd"/>
      <w:r w:rsidRPr="000F7872">
        <w:rPr>
          <w:rFonts w:ascii="Arial" w:eastAsia="Times New Roman" w:hAnsi="Arial" w:cs="Arial"/>
          <w:color w:val="404040"/>
          <w:sz w:val="24"/>
          <w:szCs w:val="24"/>
        </w:rPr>
        <w:t xml:space="preserve"> in python 3</w:t>
      </w:r>
    </w:p>
    <w:p w14:paraId="1FFCDF4F" w14:textId="77777777" w:rsidR="000F7872" w:rsidRPr="000F7872" w:rsidRDefault="000F7872" w:rsidP="000F7872">
      <w:pPr>
        <w:pBdr>
          <w:left w:val="single" w:sz="18" w:space="5" w:color="CCCCCC"/>
        </w:pBdr>
        <w:shd w:val="clear" w:color="auto" w:fill="F0F0F0"/>
        <w:spacing w:after="90" w:line="240" w:lineRule="auto"/>
        <w:ind w:left="720"/>
        <w:rPr>
          <w:rFonts w:ascii="Arial" w:eastAsia="Times New Roman" w:hAnsi="Arial" w:cs="Arial"/>
          <w:b/>
          <w:bCs/>
          <w:color w:val="555555"/>
        </w:rPr>
      </w:pPr>
      <w:commentRangeStart w:id="2"/>
      <w:r w:rsidRPr="000F7872">
        <w:rPr>
          <w:rFonts w:ascii="Consolas" w:eastAsia="Times New Roman" w:hAnsi="Consolas" w:cs="Courier New"/>
          <w:b/>
          <w:bCs/>
          <w:color w:val="000000"/>
          <w:bdr w:val="none" w:sz="0" w:space="0" w:color="auto" w:frame="1"/>
        </w:rPr>
        <w:t>time</w:t>
      </w:r>
      <w:r w:rsidRPr="000F7872">
        <w:rPr>
          <w:rFonts w:ascii="Arial" w:eastAsia="Times New Roman" w:hAnsi="Arial" w:cs="Arial"/>
          <w:b/>
          <w:bCs/>
          <w:color w:val="555555"/>
        </w:rPr>
        <w:t>()</w:t>
      </w:r>
      <w:commentRangeEnd w:id="2"/>
      <w:r w:rsidR="00CB001A">
        <w:rPr>
          <w:rStyle w:val="CommentReference"/>
        </w:rPr>
        <w:commentReference w:id="2"/>
      </w:r>
    </w:p>
    <w:p w14:paraId="430FA7B3" w14:textId="77777777" w:rsidR="000F7872" w:rsidRPr="000F7872" w:rsidRDefault="000F7872" w:rsidP="000F7872">
      <w:pPr>
        <w:pBdr>
          <w:left w:val="single" w:sz="18" w:space="5" w:color="CCCCCC"/>
        </w:pBdr>
        <w:shd w:val="clear" w:color="auto" w:fill="F0F0F0"/>
        <w:spacing w:after="90" w:line="240" w:lineRule="auto"/>
        <w:ind w:left="720"/>
        <w:rPr>
          <w:rFonts w:ascii="Arial" w:eastAsia="Times New Roman" w:hAnsi="Arial" w:cs="Arial"/>
          <w:b/>
          <w:bCs/>
          <w:color w:val="555555"/>
        </w:rPr>
      </w:pPr>
      <w:r w:rsidRPr="000F7872">
        <w:rPr>
          <w:rFonts w:ascii="Consolas" w:eastAsia="Times New Roman" w:hAnsi="Consolas" w:cs="Courier New"/>
          <w:b/>
          <w:bCs/>
          <w:color w:val="000000"/>
          <w:bdr w:val="none" w:sz="0" w:space="0" w:color="auto" w:frame="1"/>
        </w:rPr>
        <w:t>zero</w:t>
      </w:r>
      <w:r w:rsidRPr="000F7872">
        <w:rPr>
          <w:rFonts w:ascii="Arial" w:eastAsia="Times New Roman" w:hAnsi="Arial" w:cs="Arial"/>
          <w:b/>
          <w:bCs/>
          <w:color w:val="555555"/>
        </w:rPr>
        <w:t>()</w:t>
      </w:r>
    </w:p>
    <w:p w14:paraId="4AA15B3D" w14:textId="77777777" w:rsidR="000F7872" w:rsidRPr="000F7872" w:rsidRDefault="000F7872" w:rsidP="000F7872">
      <w:pPr>
        <w:pBdr>
          <w:top w:val="single" w:sz="18" w:space="5" w:color="6AB0DE"/>
        </w:pBdr>
        <w:shd w:val="clear" w:color="auto" w:fill="E7F2FA"/>
        <w:spacing w:after="90" w:line="240" w:lineRule="auto"/>
        <w:rPr>
          <w:rFonts w:ascii="Arial" w:eastAsia="Times New Roman" w:hAnsi="Arial" w:cs="Arial"/>
          <w:b/>
          <w:bCs/>
          <w:color w:val="2980B9"/>
        </w:rPr>
      </w:pPr>
      <w:proofErr w:type="spellStart"/>
      <w:r w:rsidRPr="000F7872">
        <w:rPr>
          <w:rFonts w:ascii="Consolas" w:eastAsia="Times New Roman" w:hAnsi="Consolas" w:cs="Courier New"/>
          <w:b/>
          <w:bCs/>
          <w:color w:val="000000"/>
          <w:bdr w:val="none" w:sz="0" w:space="0" w:color="auto" w:frame="1"/>
        </w:rPr>
        <w:t>hyperdaq.utilities.brute_diff_min</w:t>
      </w:r>
      <w:proofErr w:type="spellEnd"/>
      <w:r w:rsidRPr="000F7872">
        <w:rPr>
          <w:rFonts w:ascii="Arial" w:eastAsia="Times New Roman" w:hAnsi="Arial" w:cs="Arial"/>
          <w:b/>
          <w:bCs/>
          <w:color w:val="2980B9"/>
        </w:rPr>
        <w:t>(</w:t>
      </w:r>
      <w:r w:rsidRPr="000F7872">
        <w:rPr>
          <w:rFonts w:ascii="Arial" w:eastAsia="Times New Roman" w:hAnsi="Arial" w:cs="Arial"/>
          <w:b/>
          <w:bCs/>
          <w:i/>
          <w:iCs/>
          <w:color w:val="2980B9"/>
        </w:rPr>
        <w:t>d1</w:t>
      </w:r>
      <w:r w:rsidRPr="000F7872">
        <w:rPr>
          <w:rFonts w:ascii="Arial" w:eastAsia="Times New Roman" w:hAnsi="Arial" w:cs="Arial"/>
          <w:b/>
          <w:bCs/>
          <w:color w:val="2980B9"/>
        </w:rPr>
        <w:t>, </w:t>
      </w:r>
      <w:r w:rsidRPr="000F7872">
        <w:rPr>
          <w:rFonts w:ascii="Arial" w:eastAsia="Times New Roman" w:hAnsi="Arial" w:cs="Arial"/>
          <w:b/>
          <w:bCs/>
          <w:i/>
          <w:iCs/>
          <w:color w:val="2980B9"/>
        </w:rPr>
        <w:t>d2</w:t>
      </w:r>
      <w:r w:rsidRPr="000F7872">
        <w:rPr>
          <w:rFonts w:ascii="Arial" w:eastAsia="Times New Roman" w:hAnsi="Arial" w:cs="Arial"/>
          <w:b/>
          <w:bCs/>
          <w:color w:val="2980B9"/>
        </w:rPr>
        <w:t>, </w:t>
      </w:r>
      <w:proofErr w:type="spellStart"/>
      <w:r w:rsidRPr="000F7872">
        <w:rPr>
          <w:rFonts w:ascii="Arial" w:eastAsia="Times New Roman" w:hAnsi="Arial" w:cs="Arial"/>
          <w:b/>
          <w:bCs/>
          <w:i/>
          <w:iCs/>
          <w:color w:val="2980B9"/>
        </w:rPr>
        <w:t>maxdrift</w:t>
      </w:r>
      <w:proofErr w:type="spellEnd"/>
      <w:r w:rsidRPr="000F7872">
        <w:rPr>
          <w:rFonts w:ascii="Arial" w:eastAsia="Times New Roman" w:hAnsi="Arial" w:cs="Arial"/>
          <w:b/>
          <w:bCs/>
          <w:i/>
          <w:iCs/>
          <w:color w:val="2980B9"/>
        </w:rPr>
        <w:t>=15</w:t>
      </w:r>
      <w:r w:rsidRPr="000F7872">
        <w:rPr>
          <w:rFonts w:ascii="Arial" w:eastAsia="Times New Roman" w:hAnsi="Arial" w:cs="Arial"/>
          <w:b/>
          <w:bCs/>
          <w:color w:val="2980B9"/>
        </w:rPr>
        <w:t>)</w:t>
      </w:r>
    </w:p>
    <w:p w14:paraId="6732BA3D" w14:textId="31946570" w:rsidR="00A01C9D" w:rsidRDefault="000F7872" w:rsidP="00A01C9D">
      <w:pPr>
        <w:shd w:val="clear" w:color="auto" w:fill="FCFCFC"/>
        <w:spacing w:after="100" w:afterAutospacing="1" w:line="360" w:lineRule="atLeast"/>
        <w:ind w:left="720"/>
        <w:rPr>
          <w:moveTo w:id="3" w:author="David mayes" w:date="2020-04-03T11:37:00Z"/>
          <w:rFonts w:ascii="Arial" w:eastAsia="Times New Roman" w:hAnsi="Arial" w:cs="Arial"/>
          <w:color w:val="404040"/>
          <w:sz w:val="24"/>
          <w:szCs w:val="24"/>
        </w:rPr>
      </w:pPr>
      <w:r w:rsidRPr="000F7872">
        <w:rPr>
          <w:rFonts w:ascii="Arial" w:eastAsia="Times New Roman" w:hAnsi="Arial" w:cs="Arial"/>
          <w:color w:val="404040"/>
          <w:sz w:val="24"/>
          <w:szCs w:val="24"/>
        </w:rPr>
        <w:t>Brute Force approach to</w:t>
      </w:r>
      <w:r w:rsidR="00BA7D51">
        <w:rPr>
          <w:rFonts w:ascii="Arial" w:eastAsia="Times New Roman" w:hAnsi="Arial" w:cs="Arial"/>
          <w:color w:val="404040"/>
          <w:sz w:val="24"/>
          <w:szCs w:val="24"/>
        </w:rPr>
        <w:t xml:space="preserve"> </w:t>
      </w:r>
      <w:r w:rsidR="00BA7D51" w:rsidRPr="000F7872">
        <w:rPr>
          <w:rFonts w:ascii="Arial" w:eastAsia="Times New Roman" w:hAnsi="Arial" w:cs="Arial"/>
          <w:color w:val="404040"/>
          <w:sz w:val="24"/>
          <w:szCs w:val="24"/>
        </w:rPr>
        <w:t>reflection image</w:t>
      </w:r>
      <w:r w:rsidRPr="000F7872">
        <w:rPr>
          <w:rFonts w:ascii="Arial" w:eastAsia="Times New Roman" w:hAnsi="Arial" w:cs="Arial"/>
          <w:color w:val="404040"/>
          <w:sz w:val="24"/>
          <w:szCs w:val="24"/>
        </w:rPr>
        <w:t xml:space="preserve"> drift correction, find</w:t>
      </w:r>
      <w:r w:rsidR="00BA7D51">
        <w:rPr>
          <w:rFonts w:ascii="Arial" w:eastAsia="Times New Roman" w:hAnsi="Arial" w:cs="Arial"/>
          <w:color w:val="404040"/>
          <w:sz w:val="24"/>
          <w:szCs w:val="24"/>
        </w:rPr>
        <w:t>s</w:t>
      </w:r>
      <w:r w:rsidRPr="000F7872">
        <w:rPr>
          <w:rFonts w:ascii="Arial" w:eastAsia="Times New Roman" w:hAnsi="Arial" w:cs="Arial"/>
          <w:color w:val="404040"/>
          <w:sz w:val="24"/>
          <w:szCs w:val="24"/>
        </w:rPr>
        <w:t xml:space="preserve"> the minimum difference between the </w:t>
      </w:r>
      <w:r w:rsidR="003B4CE3">
        <w:rPr>
          <w:rFonts w:ascii="Arial" w:eastAsia="Times New Roman" w:hAnsi="Arial" w:cs="Arial"/>
          <w:color w:val="404040"/>
          <w:sz w:val="24"/>
          <w:szCs w:val="24"/>
        </w:rPr>
        <w:t xml:space="preserve">two </w:t>
      </w:r>
      <w:r w:rsidRPr="000F7872">
        <w:rPr>
          <w:rFonts w:ascii="Arial" w:eastAsia="Times New Roman" w:hAnsi="Arial" w:cs="Arial"/>
          <w:color w:val="404040"/>
          <w:sz w:val="24"/>
          <w:szCs w:val="24"/>
        </w:rPr>
        <w:t>(normalized) images by brute force.</w:t>
      </w:r>
      <w:r w:rsidR="00A01C9D" w:rsidRPr="00A01C9D">
        <w:rPr>
          <w:rFonts w:ascii="Arial" w:eastAsia="Times New Roman" w:hAnsi="Arial" w:cs="Arial"/>
          <w:color w:val="404040"/>
          <w:sz w:val="24"/>
          <w:szCs w:val="24"/>
        </w:rPr>
        <w:t xml:space="preserve"> </w:t>
      </w:r>
      <w:moveToRangeStart w:id="4" w:author="David mayes" w:date="2020-04-03T11:37:00Z" w:name="move36806254"/>
    </w:p>
    <w:p w14:paraId="201FA5F5" w14:textId="6E9A930B" w:rsidR="00A01C9D" w:rsidDel="00A01C9D" w:rsidRDefault="00A01C9D" w:rsidP="00A01C9D">
      <w:pPr>
        <w:shd w:val="clear" w:color="auto" w:fill="FCFCFC"/>
        <w:spacing w:after="100" w:afterAutospacing="1" w:line="360" w:lineRule="atLeast"/>
        <w:ind w:left="720"/>
        <w:rPr>
          <w:del w:id="5" w:author="David mayes" w:date="2020-04-03T11:37:00Z"/>
          <w:rFonts w:ascii="Arial" w:eastAsia="Times New Roman" w:hAnsi="Arial" w:cs="Arial"/>
          <w:color w:val="404040"/>
          <w:sz w:val="24"/>
          <w:szCs w:val="24"/>
        </w:rPr>
      </w:pPr>
      <w:commentRangeStart w:id="6"/>
      <w:commentRangeStart w:id="7"/>
      <w:moveTo w:id="8" w:author="David mayes" w:date="2020-04-03T11:37:00Z">
        <w:r w:rsidRPr="000F7872">
          <w:rPr>
            <w:rFonts w:ascii="Arial" w:eastAsia="Times New Roman" w:hAnsi="Arial" w:cs="Arial"/>
            <w:color w:val="404040"/>
            <w:sz w:val="24"/>
            <w:szCs w:val="24"/>
          </w:rPr>
          <w:t>Returns the shift that maps d2 onto d1 with the minimum difference</w:t>
        </w:r>
        <w:commentRangeEnd w:id="6"/>
        <w:r>
          <w:rPr>
            <w:rStyle w:val="CommentReference"/>
          </w:rPr>
          <w:commentReference w:id="6"/>
        </w:r>
      </w:moveTo>
      <w:commentRangeEnd w:id="7"/>
      <w:r w:rsidR="005D43CA">
        <w:rPr>
          <w:rStyle w:val="CommentReference"/>
        </w:rPr>
        <w:commentReference w:id="7"/>
      </w:r>
    </w:p>
    <w:p w14:paraId="3B080B40" w14:textId="77777777" w:rsidR="00A01C9D" w:rsidRPr="000F7872" w:rsidRDefault="00A01C9D" w:rsidP="00A01C9D">
      <w:pPr>
        <w:shd w:val="clear" w:color="auto" w:fill="FCFCFC"/>
        <w:spacing w:after="100" w:afterAutospacing="1" w:line="360" w:lineRule="atLeast"/>
        <w:ind w:left="720"/>
        <w:rPr>
          <w:ins w:id="9" w:author="David mayes" w:date="2020-04-03T11:37:00Z"/>
          <w:moveTo w:id="10" w:author="David mayes" w:date="2020-04-03T11:37:00Z"/>
          <w:rFonts w:ascii="Arial" w:eastAsia="Times New Roman" w:hAnsi="Arial" w:cs="Arial"/>
          <w:color w:val="404040"/>
          <w:sz w:val="24"/>
          <w:szCs w:val="24"/>
        </w:rPr>
      </w:pPr>
    </w:p>
    <w:moveToRangeEnd w:id="4"/>
    <w:p w14:paraId="2B360B81" w14:textId="792E5BC7" w:rsidR="000F7872" w:rsidRPr="000F7872" w:rsidRDefault="000F7872" w:rsidP="009B202B">
      <w:pPr>
        <w:shd w:val="clear" w:color="auto" w:fill="FCFCFC"/>
        <w:spacing w:after="100" w:afterAutospacing="1" w:line="360" w:lineRule="atLeast"/>
        <w:ind w:left="720"/>
        <w:rPr>
          <w:rFonts w:ascii="Arial" w:eastAsia="Times New Roman" w:hAnsi="Arial" w:cs="Arial"/>
          <w:color w:val="404040"/>
          <w:sz w:val="24"/>
          <w:szCs w:val="24"/>
        </w:rPr>
      </w:pPr>
    </w:p>
    <w:p w14:paraId="53640D42" w14:textId="77777777" w:rsidR="000F7872" w:rsidRPr="000F7872" w:rsidRDefault="000F7872" w:rsidP="000F7872">
      <w:pPr>
        <w:pBdr>
          <w:left w:val="single" w:sz="18" w:space="5" w:color="CCCCCC"/>
        </w:pBdr>
        <w:shd w:val="clear" w:color="auto" w:fill="F0F0F0"/>
        <w:spacing w:after="90" w:line="240" w:lineRule="auto"/>
        <w:ind w:left="720"/>
        <w:rPr>
          <w:rFonts w:ascii="Arial" w:eastAsia="Times New Roman" w:hAnsi="Arial" w:cs="Arial"/>
          <w:b/>
          <w:bCs/>
          <w:color w:val="555555"/>
        </w:rPr>
      </w:pPr>
      <w:r w:rsidRPr="000F7872">
        <w:rPr>
          <w:rFonts w:ascii="Arial" w:eastAsia="Times New Roman" w:hAnsi="Arial" w:cs="Arial"/>
          <w:b/>
          <w:bCs/>
          <w:color w:val="555555"/>
        </w:rPr>
        <w:t>Parameters</w:t>
      </w:r>
    </w:p>
    <w:p w14:paraId="405D7C10" w14:textId="77777777" w:rsidR="000F7872" w:rsidRPr="000F7872" w:rsidRDefault="000F7872" w:rsidP="000F7872">
      <w:pPr>
        <w:numPr>
          <w:ilvl w:val="0"/>
          <w:numId w:val="1"/>
        </w:numPr>
        <w:shd w:val="clear" w:color="auto" w:fill="FCFCFC"/>
        <w:spacing w:after="0" w:line="360" w:lineRule="atLeast"/>
        <w:ind w:left="1080"/>
        <w:rPr>
          <w:rFonts w:ascii="Arial" w:eastAsia="Times New Roman" w:hAnsi="Arial" w:cs="Arial"/>
          <w:color w:val="404040"/>
          <w:sz w:val="24"/>
          <w:szCs w:val="24"/>
        </w:rPr>
      </w:pPr>
      <w:r w:rsidRPr="000F7872">
        <w:rPr>
          <w:rFonts w:ascii="Arial" w:eastAsia="Times New Roman" w:hAnsi="Arial" w:cs="Arial"/>
          <w:b/>
          <w:bCs/>
          <w:color w:val="404040"/>
          <w:sz w:val="24"/>
          <w:szCs w:val="24"/>
        </w:rPr>
        <w:t>d1</w:t>
      </w:r>
      <w:r w:rsidRPr="000F7872">
        <w:rPr>
          <w:rFonts w:ascii="Arial" w:eastAsia="Times New Roman" w:hAnsi="Arial" w:cs="Arial"/>
          <w:color w:val="404040"/>
          <w:sz w:val="24"/>
          <w:szCs w:val="24"/>
        </w:rPr>
        <w:t> (</w:t>
      </w:r>
      <w:proofErr w:type="spellStart"/>
      <w:r w:rsidRPr="000F7872">
        <w:rPr>
          <w:rFonts w:ascii="Arial" w:eastAsia="Times New Roman" w:hAnsi="Arial" w:cs="Arial"/>
          <w:i/>
          <w:iCs/>
          <w:color w:val="404040"/>
          <w:sz w:val="24"/>
          <w:szCs w:val="24"/>
        </w:rPr>
        <w:t>numpy</w:t>
      </w:r>
      <w:proofErr w:type="spellEnd"/>
      <w:r w:rsidRPr="000F7872">
        <w:rPr>
          <w:rFonts w:ascii="Arial" w:eastAsia="Times New Roman" w:hAnsi="Arial" w:cs="Arial"/>
          <w:i/>
          <w:iCs/>
          <w:color w:val="404040"/>
          <w:sz w:val="24"/>
          <w:szCs w:val="24"/>
        </w:rPr>
        <w:t xml:space="preserve"> array</w:t>
      </w:r>
      <w:r w:rsidRPr="000F7872">
        <w:rPr>
          <w:rFonts w:ascii="Arial" w:eastAsia="Times New Roman" w:hAnsi="Arial" w:cs="Arial"/>
          <w:color w:val="404040"/>
          <w:sz w:val="24"/>
          <w:szCs w:val="24"/>
        </w:rPr>
        <w:t>) – the prime image</w:t>
      </w:r>
    </w:p>
    <w:p w14:paraId="5D6D388B" w14:textId="77777777" w:rsidR="000F7872" w:rsidRPr="000F7872" w:rsidRDefault="000F7872" w:rsidP="000F7872">
      <w:pPr>
        <w:numPr>
          <w:ilvl w:val="0"/>
          <w:numId w:val="1"/>
        </w:numPr>
        <w:shd w:val="clear" w:color="auto" w:fill="FCFCFC"/>
        <w:spacing w:after="0" w:line="360" w:lineRule="atLeast"/>
        <w:ind w:left="1080"/>
        <w:rPr>
          <w:rFonts w:ascii="Arial" w:eastAsia="Times New Roman" w:hAnsi="Arial" w:cs="Arial"/>
          <w:color w:val="404040"/>
          <w:sz w:val="24"/>
          <w:szCs w:val="24"/>
        </w:rPr>
      </w:pPr>
      <w:r w:rsidRPr="000F7872">
        <w:rPr>
          <w:rFonts w:ascii="Arial" w:eastAsia="Times New Roman" w:hAnsi="Arial" w:cs="Arial"/>
          <w:b/>
          <w:bCs/>
          <w:color w:val="404040"/>
          <w:sz w:val="24"/>
          <w:szCs w:val="24"/>
        </w:rPr>
        <w:lastRenderedPageBreak/>
        <w:t>d2</w:t>
      </w:r>
      <w:r w:rsidRPr="000F7872">
        <w:rPr>
          <w:rFonts w:ascii="Arial" w:eastAsia="Times New Roman" w:hAnsi="Arial" w:cs="Arial"/>
          <w:color w:val="404040"/>
          <w:sz w:val="24"/>
          <w:szCs w:val="24"/>
        </w:rPr>
        <w:t> (</w:t>
      </w:r>
      <w:proofErr w:type="spellStart"/>
      <w:r w:rsidRPr="000F7872">
        <w:rPr>
          <w:rFonts w:ascii="Arial" w:eastAsia="Times New Roman" w:hAnsi="Arial" w:cs="Arial"/>
          <w:i/>
          <w:iCs/>
          <w:color w:val="404040"/>
          <w:sz w:val="24"/>
          <w:szCs w:val="24"/>
        </w:rPr>
        <w:t>numpy</w:t>
      </w:r>
      <w:proofErr w:type="spellEnd"/>
      <w:r w:rsidRPr="000F7872">
        <w:rPr>
          <w:rFonts w:ascii="Arial" w:eastAsia="Times New Roman" w:hAnsi="Arial" w:cs="Arial"/>
          <w:i/>
          <w:iCs/>
          <w:color w:val="404040"/>
          <w:sz w:val="24"/>
          <w:szCs w:val="24"/>
        </w:rPr>
        <w:t xml:space="preserve"> array</w:t>
      </w:r>
      <w:r w:rsidRPr="000F7872">
        <w:rPr>
          <w:rFonts w:ascii="Arial" w:eastAsia="Times New Roman" w:hAnsi="Arial" w:cs="Arial"/>
          <w:color w:val="404040"/>
          <w:sz w:val="24"/>
          <w:szCs w:val="24"/>
        </w:rPr>
        <w:t>) – the image to correct</w:t>
      </w:r>
    </w:p>
    <w:p w14:paraId="421F1851" w14:textId="7F676B05" w:rsidR="000F7872" w:rsidRPr="000F7872" w:rsidRDefault="007467E2" w:rsidP="000F7872">
      <w:pPr>
        <w:numPr>
          <w:ilvl w:val="0"/>
          <w:numId w:val="1"/>
        </w:numPr>
        <w:shd w:val="clear" w:color="auto" w:fill="FCFCFC"/>
        <w:spacing w:after="0" w:line="360" w:lineRule="atLeast"/>
        <w:ind w:left="1080"/>
        <w:rPr>
          <w:rFonts w:ascii="Arial" w:eastAsia="Times New Roman" w:hAnsi="Arial" w:cs="Arial"/>
          <w:color w:val="404040"/>
          <w:sz w:val="24"/>
          <w:szCs w:val="24"/>
        </w:rPr>
      </w:pPr>
      <w:proofErr w:type="spellStart"/>
      <w:r>
        <w:rPr>
          <w:rFonts w:ascii="Arial" w:eastAsia="Times New Roman" w:hAnsi="Arial" w:cs="Arial"/>
          <w:b/>
          <w:bCs/>
          <w:color w:val="404040"/>
          <w:sz w:val="24"/>
          <w:szCs w:val="24"/>
        </w:rPr>
        <w:t>maxdrift</w:t>
      </w:r>
      <w:proofErr w:type="spellEnd"/>
      <w:r>
        <w:rPr>
          <w:rFonts w:ascii="Arial" w:eastAsia="Times New Roman" w:hAnsi="Arial" w:cs="Arial"/>
          <w:b/>
          <w:bCs/>
          <w:color w:val="404040"/>
          <w:sz w:val="24"/>
          <w:szCs w:val="24"/>
        </w:rPr>
        <w:t xml:space="preserve"> </w:t>
      </w:r>
      <w:r w:rsidRPr="00B04B11">
        <w:rPr>
          <w:rFonts w:ascii="Arial" w:eastAsia="Times New Roman" w:hAnsi="Arial" w:cs="Arial"/>
          <w:color w:val="404040"/>
          <w:sz w:val="24"/>
          <w:szCs w:val="24"/>
        </w:rPr>
        <w:t>(</w:t>
      </w:r>
      <w:r w:rsidR="005A64A1">
        <w:rPr>
          <w:rFonts w:ascii="Arial" w:eastAsia="Times New Roman" w:hAnsi="Arial" w:cs="Arial"/>
          <w:color w:val="404040"/>
          <w:sz w:val="24"/>
          <w:szCs w:val="24"/>
        </w:rPr>
        <w:t>integer</w:t>
      </w:r>
      <w:r w:rsidRPr="000F7872">
        <w:rPr>
          <w:rFonts w:ascii="Arial" w:eastAsia="Times New Roman" w:hAnsi="Arial" w:cs="Arial"/>
          <w:color w:val="404040"/>
          <w:sz w:val="24"/>
          <w:szCs w:val="24"/>
        </w:rPr>
        <w:t xml:space="preserve">) – </w:t>
      </w:r>
      <w:r w:rsidR="000F7872" w:rsidRPr="00B04B11">
        <w:rPr>
          <w:rFonts w:ascii="Arial" w:eastAsia="Times New Roman" w:hAnsi="Arial" w:cs="Arial"/>
          <w:color w:val="404040"/>
          <w:sz w:val="24"/>
          <w:szCs w:val="24"/>
        </w:rPr>
        <w:t>the maximum number of pixels to consider</w:t>
      </w:r>
      <w:r w:rsidR="000F7872" w:rsidRPr="000F7872">
        <w:rPr>
          <w:rFonts w:ascii="Arial" w:eastAsia="Times New Roman" w:hAnsi="Arial" w:cs="Arial"/>
          <w:color w:val="404040"/>
          <w:sz w:val="24"/>
          <w:szCs w:val="24"/>
        </w:rPr>
        <w:t> (</w:t>
      </w:r>
      <w:r>
        <w:rPr>
          <w:rFonts w:ascii="Arial" w:eastAsia="Times New Roman" w:hAnsi="Arial" w:cs="Arial"/>
          <w:i/>
          <w:iCs/>
          <w:color w:val="404040"/>
          <w:sz w:val="24"/>
          <w:szCs w:val="24"/>
        </w:rPr>
        <w:t>default:</w:t>
      </w:r>
      <w:r w:rsidR="000F7872" w:rsidRPr="000F7872">
        <w:rPr>
          <w:rFonts w:ascii="Arial" w:eastAsia="Times New Roman" w:hAnsi="Arial" w:cs="Arial"/>
          <w:i/>
          <w:iCs/>
          <w:color w:val="404040"/>
          <w:sz w:val="24"/>
          <w:szCs w:val="24"/>
        </w:rPr>
        <w:t>15</w:t>
      </w:r>
      <w:r w:rsidR="000F7872" w:rsidRPr="000F7872">
        <w:rPr>
          <w:rFonts w:ascii="Arial" w:eastAsia="Times New Roman" w:hAnsi="Arial" w:cs="Arial"/>
          <w:color w:val="404040"/>
          <w:sz w:val="24"/>
          <w:szCs w:val="24"/>
        </w:rPr>
        <w:t>)</w:t>
      </w:r>
    </w:p>
    <w:p w14:paraId="3DF4C3E0" w14:textId="167A26E4" w:rsidR="000F7872" w:rsidRPr="000F7872" w:rsidDel="00A01C9D" w:rsidRDefault="000F7872" w:rsidP="000F7872">
      <w:pPr>
        <w:shd w:val="clear" w:color="auto" w:fill="FCFCFC"/>
        <w:spacing w:after="100" w:afterAutospacing="1" w:line="360" w:lineRule="atLeast"/>
        <w:ind w:left="720"/>
        <w:rPr>
          <w:moveFrom w:id="11" w:author="David mayes" w:date="2020-04-03T11:37:00Z"/>
          <w:rFonts w:ascii="Arial" w:eastAsia="Times New Roman" w:hAnsi="Arial" w:cs="Arial"/>
          <w:color w:val="404040"/>
          <w:sz w:val="24"/>
          <w:szCs w:val="24"/>
        </w:rPr>
      </w:pPr>
      <w:moveFromRangeStart w:id="12" w:author="David mayes" w:date="2020-04-03T11:37:00Z" w:name="move36806254"/>
      <w:commentRangeStart w:id="13"/>
      <w:commentRangeStart w:id="14"/>
      <w:moveFrom w:id="15" w:author="David mayes" w:date="2020-04-03T11:37:00Z">
        <w:r w:rsidRPr="000F7872" w:rsidDel="00A01C9D">
          <w:rPr>
            <w:rFonts w:ascii="Arial" w:eastAsia="Times New Roman" w:hAnsi="Arial" w:cs="Arial"/>
            <w:color w:val="404040"/>
            <w:sz w:val="24"/>
            <w:szCs w:val="24"/>
          </w:rPr>
          <w:t>Returns the shift that maps d2 onto d1 with the minimum difference</w:t>
        </w:r>
        <w:commentRangeEnd w:id="13"/>
        <w:r w:rsidR="00A01C9D" w:rsidDel="00A01C9D">
          <w:rPr>
            <w:rStyle w:val="CommentReference"/>
          </w:rPr>
          <w:commentReference w:id="13"/>
        </w:r>
      </w:moveFrom>
      <w:commentRangeEnd w:id="14"/>
      <w:r w:rsidR="00B04B11">
        <w:rPr>
          <w:rStyle w:val="CommentReference"/>
        </w:rPr>
        <w:commentReference w:id="14"/>
      </w:r>
    </w:p>
    <w:moveFromRangeEnd w:id="12"/>
    <w:p w14:paraId="720B4A27" w14:textId="77777777" w:rsidR="000F7872" w:rsidRPr="000F7872" w:rsidRDefault="000F7872" w:rsidP="000F7872">
      <w:pPr>
        <w:pBdr>
          <w:top w:val="single" w:sz="18" w:space="5" w:color="6AB0DE"/>
        </w:pBdr>
        <w:shd w:val="clear" w:color="auto" w:fill="E7F2FA"/>
        <w:spacing w:after="90" w:line="240" w:lineRule="auto"/>
        <w:rPr>
          <w:rFonts w:ascii="Arial" w:eastAsia="Times New Roman" w:hAnsi="Arial" w:cs="Arial"/>
          <w:b/>
          <w:bCs/>
          <w:color w:val="2980B9"/>
        </w:rPr>
      </w:pPr>
      <w:proofErr w:type="spellStart"/>
      <w:r w:rsidRPr="000F7872">
        <w:rPr>
          <w:rFonts w:ascii="Consolas" w:eastAsia="Times New Roman" w:hAnsi="Consolas" w:cs="Courier New"/>
          <w:b/>
          <w:bCs/>
          <w:color w:val="000000"/>
          <w:bdr w:val="none" w:sz="0" w:space="0" w:color="auto" w:frame="1"/>
        </w:rPr>
        <w:t>hyperdaq.utilities.changeEntry</w:t>
      </w:r>
      <w:proofErr w:type="spellEnd"/>
      <w:r w:rsidRPr="000F7872">
        <w:rPr>
          <w:rFonts w:ascii="Arial" w:eastAsia="Times New Roman" w:hAnsi="Arial" w:cs="Arial"/>
          <w:b/>
          <w:bCs/>
          <w:color w:val="2980B9"/>
        </w:rPr>
        <w:t>(</w:t>
      </w:r>
      <w:r w:rsidRPr="000F7872">
        <w:rPr>
          <w:rFonts w:ascii="Arial" w:eastAsia="Times New Roman" w:hAnsi="Arial" w:cs="Arial"/>
          <w:b/>
          <w:bCs/>
          <w:i/>
          <w:iCs/>
          <w:color w:val="2980B9"/>
        </w:rPr>
        <w:t>entry</w:t>
      </w:r>
      <w:r w:rsidRPr="000F7872">
        <w:rPr>
          <w:rFonts w:ascii="Arial" w:eastAsia="Times New Roman" w:hAnsi="Arial" w:cs="Arial"/>
          <w:b/>
          <w:bCs/>
          <w:color w:val="2980B9"/>
        </w:rPr>
        <w:t>, </w:t>
      </w:r>
      <w:r w:rsidRPr="000F7872">
        <w:rPr>
          <w:rFonts w:ascii="Arial" w:eastAsia="Times New Roman" w:hAnsi="Arial" w:cs="Arial"/>
          <w:b/>
          <w:bCs/>
          <w:i/>
          <w:iCs/>
          <w:color w:val="2980B9"/>
        </w:rPr>
        <w:t>v</w:t>
      </w:r>
      <w:r w:rsidRPr="000F7872">
        <w:rPr>
          <w:rFonts w:ascii="Arial" w:eastAsia="Times New Roman" w:hAnsi="Arial" w:cs="Arial"/>
          <w:b/>
          <w:bCs/>
          <w:color w:val="2980B9"/>
        </w:rPr>
        <w:t>)</w:t>
      </w:r>
    </w:p>
    <w:p w14:paraId="150BD66C" w14:textId="3DF3696C" w:rsidR="001064C7" w:rsidRPr="000F7872" w:rsidRDefault="000F7872" w:rsidP="001064C7">
      <w:pPr>
        <w:shd w:val="clear" w:color="auto" w:fill="FCFCFC"/>
        <w:spacing w:after="100" w:afterAutospacing="1" w:line="360" w:lineRule="atLeast"/>
        <w:ind w:left="720"/>
        <w:rPr>
          <w:ins w:id="16" w:author="David mayes" w:date="2020-04-03T11:41:00Z"/>
          <w:rFonts w:ascii="Arial" w:eastAsia="Times New Roman" w:hAnsi="Arial" w:cs="Arial"/>
          <w:color w:val="404040"/>
          <w:sz w:val="24"/>
          <w:szCs w:val="24"/>
        </w:rPr>
      </w:pPr>
      <w:r w:rsidRPr="000F7872">
        <w:rPr>
          <w:rFonts w:ascii="Arial" w:eastAsia="Times New Roman" w:hAnsi="Arial" w:cs="Arial"/>
          <w:color w:val="404040"/>
          <w:sz w:val="24"/>
          <w:szCs w:val="24"/>
        </w:rPr>
        <w:t xml:space="preserve">Takes a </w:t>
      </w:r>
      <w:proofErr w:type="spellStart"/>
      <w:r w:rsidRPr="000F7872">
        <w:rPr>
          <w:rFonts w:ascii="Arial" w:eastAsia="Times New Roman" w:hAnsi="Arial" w:cs="Arial"/>
          <w:color w:val="404040"/>
          <w:sz w:val="24"/>
          <w:szCs w:val="24"/>
        </w:rPr>
        <w:t>Tkinter</w:t>
      </w:r>
      <w:proofErr w:type="spellEnd"/>
      <w:r w:rsidRPr="000F7872">
        <w:rPr>
          <w:rFonts w:ascii="Arial" w:eastAsia="Times New Roman" w:hAnsi="Arial" w:cs="Arial"/>
          <w:color w:val="404040"/>
          <w:sz w:val="24"/>
          <w:szCs w:val="24"/>
        </w:rPr>
        <w:t xml:space="preserve"> Entry object, deletes the old entry and inserts the given value</w:t>
      </w:r>
      <w:ins w:id="17" w:author="David mayes" w:date="2020-04-03T11:41:00Z">
        <w:r w:rsidR="001064C7" w:rsidRPr="001064C7">
          <w:rPr>
            <w:rFonts w:ascii="Arial" w:eastAsia="Times New Roman" w:hAnsi="Arial" w:cs="Arial"/>
            <w:color w:val="404040"/>
            <w:sz w:val="24"/>
            <w:szCs w:val="24"/>
          </w:rPr>
          <w:t xml:space="preserve"> </w:t>
        </w:r>
      </w:ins>
    </w:p>
    <w:p w14:paraId="022DA7D5" w14:textId="77777777" w:rsidR="001064C7" w:rsidRPr="000F7872" w:rsidRDefault="001064C7" w:rsidP="001064C7">
      <w:pPr>
        <w:pBdr>
          <w:left w:val="single" w:sz="18" w:space="5" w:color="CCCCCC"/>
        </w:pBdr>
        <w:shd w:val="clear" w:color="auto" w:fill="F0F0F0"/>
        <w:spacing w:after="90" w:line="240" w:lineRule="auto"/>
        <w:ind w:left="720"/>
        <w:rPr>
          <w:ins w:id="18" w:author="David mayes" w:date="2020-04-03T11:41:00Z"/>
          <w:rFonts w:ascii="Arial" w:eastAsia="Times New Roman" w:hAnsi="Arial" w:cs="Arial"/>
          <w:b/>
          <w:bCs/>
          <w:color w:val="555555"/>
        </w:rPr>
      </w:pPr>
      <w:commentRangeStart w:id="19"/>
      <w:ins w:id="20" w:author="David mayes" w:date="2020-04-03T11:41:00Z">
        <w:r w:rsidRPr="000F7872">
          <w:rPr>
            <w:rFonts w:ascii="Arial" w:eastAsia="Times New Roman" w:hAnsi="Arial" w:cs="Arial"/>
            <w:b/>
            <w:bCs/>
            <w:color w:val="555555"/>
          </w:rPr>
          <w:t>Parameters</w:t>
        </w:r>
      </w:ins>
    </w:p>
    <w:p w14:paraId="22DD982B" w14:textId="72006358" w:rsidR="001064C7" w:rsidRPr="000F7872" w:rsidRDefault="001064C7">
      <w:pPr>
        <w:shd w:val="clear" w:color="auto" w:fill="FCFCFC"/>
        <w:spacing w:after="100" w:afterAutospacing="1" w:line="360" w:lineRule="atLeast"/>
        <w:ind w:left="720"/>
        <w:rPr>
          <w:rFonts w:ascii="Arial" w:eastAsia="Times New Roman" w:hAnsi="Arial" w:cs="Arial"/>
          <w:color w:val="404040"/>
          <w:sz w:val="24"/>
          <w:szCs w:val="24"/>
        </w:rPr>
      </w:pPr>
      <w:ins w:id="21" w:author="David mayes" w:date="2020-04-03T11:41:00Z">
        <w:r>
          <w:rPr>
            <w:rFonts w:ascii="Arial" w:eastAsia="Times New Roman" w:hAnsi="Arial" w:cs="Arial"/>
            <w:b/>
            <w:bCs/>
            <w:color w:val="404040"/>
            <w:sz w:val="24"/>
            <w:szCs w:val="24"/>
          </w:rPr>
          <w:t>entry</w:t>
        </w:r>
        <w:r w:rsidRPr="000F7872">
          <w:rPr>
            <w:rFonts w:ascii="Arial" w:eastAsia="Times New Roman" w:hAnsi="Arial" w:cs="Arial"/>
            <w:color w:val="404040"/>
            <w:sz w:val="24"/>
            <w:szCs w:val="24"/>
          </w:rPr>
          <w:t> (</w:t>
        </w:r>
        <w:proofErr w:type="spellStart"/>
        <w:r>
          <w:rPr>
            <w:rFonts w:ascii="Arial" w:eastAsia="Times New Roman" w:hAnsi="Arial" w:cs="Arial"/>
            <w:i/>
            <w:iCs/>
            <w:color w:val="404040"/>
            <w:sz w:val="24"/>
            <w:szCs w:val="24"/>
          </w:rPr>
          <w:t>tkinter</w:t>
        </w:r>
        <w:proofErr w:type="spellEnd"/>
        <w:r>
          <w:rPr>
            <w:rFonts w:ascii="Arial" w:eastAsia="Times New Roman" w:hAnsi="Arial" w:cs="Arial"/>
            <w:i/>
            <w:iCs/>
            <w:color w:val="404040"/>
            <w:sz w:val="24"/>
            <w:szCs w:val="24"/>
          </w:rPr>
          <w:t xml:space="preserve"> entry</w:t>
        </w:r>
        <w:r w:rsidRPr="000F7872">
          <w:rPr>
            <w:rFonts w:ascii="Arial" w:eastAsia="Times New Roman" w:hAnsi="Arial" w:cs="Arial"/>
            <w:color w:val="404040"/>
            <w:sz w:val="24"/>
            <w:szCs w:val="24"/>
          </w:rPr>
          <w:t xml:space="preserve">) – </w:t>
        </w:r>
        <w:r>
          <w:rPr>
            <w:rFonts w:ascii="Arial" w:eastAsia="Times New Roman" w:hAnsi="Arial" w:cs="Arial"/>
            <w:color w:val="404040"/>
            <w:sz w:val="24"/>
            <w:szCs w:val="24"/>
          </w:rPr>
          <w:t>The</w:t>
        </w:r>
      </w:ins>
      <w:ins w:id="22" w:author="David mayes" w:date="2020-04-03T11:42:00Z">
        <w:r w:rsidR="00E52875">
          <w:rPr>
            <w:rFonts w:ascii="Arial" w:eastAsia="Times New Roman" w:hAnsi="Arial" w:cs="Arial"/>
            <w:color w:val="404040"/>
            <w:sz w:val="24"/>
            <w:szCs w:val="24"/>
          </w:rPr>
          <w:t xml:space="preserve"> new</w:t>
        </w:r>
      </w:ins>
      <w:ins w:id="23" w:author="David mayes" w:date="2020-04-03T11:41:00Z">
        <w:r>
          <w:rPr>
            <w:rFonts w:ascii="Arial" w:eastAsia="Times New Roman" w:hAnsi="Arial" w:cs="Arial"/>
            <w:color w:val="404040"/>
            <w:sz w:val="24"/>
            <w:szCs w:val="24"/>
          </w:rPr>
          <w:t xml:space="preserve"> </w:t>
        </w:r>
        <w:proofErr w:type="spellStart"/>
        <w:r>
          <w:rPr>
            <w:rFonts w:ascii="Arial" w:eastAsia="Times New Roman" w:hAnsi="Arial" w:cs="Arial"/>
            <w:color w:val="404040"/>
            <w:sz w:val="24"/>
            <w:szCs w:val="24"/>
          </w:rPr>
          <w:t>tkinter</w:t>
        </w:r>
        <w:proofErr w:type="spellEnd"/>
        <w:r>
          <w:rPr>
            <w:rFonts w:ascii="Arial" w:eastAsia="Times New Roman" w:hAnsi="Arial" w:cs="Arial"/>
            <w:color w:val="404040"/>
            <w:sz w:val="24"/>
            <w:szCs w:val="24"/>
          </w:rPr>
          <w:t xml:space="preserve"> entry</w:t>
        </w:r>
      </w:ins>
      <w:ins w:id="24" w:author="David mayes" w:date="2020-04-03T11:42:00Z">
        <w:r w:rsidR="0029598C">
          <w:rPr>
            <w:rFonts w:ascii="Arial" w:eastAsia="Times New Roman" w:hAnsi="Arial" w:cs="Arial"/>
            <w:color w:val="404040"/>
            <w:sz w:val="24"/>
            <w:szCs w:val="24"/>
          </w:rPr>
          <w:t>.</w:t>
        </w:r>
      </w:ins>
      <w:ins w:id="25" w:author="David mayes" w:date="2020-04-03T11:41:00Z">
        <w:r>
          <w:rPr>
            <w:rFonts w:ascii="Arial" w:eastAsia="Times New Roman" w:hAnsi="Arial" w:cs="Arial"/>
            <w:color w:val="404040"/>
            <w:sz w:val="24"/>
            <w:szCs w:val="24"/>
          </w:rPr>
          <w:br/>
        </w:r>
        <w:r>
          <w:rPr>
            <w:rFonts w:ascii="Arial" w:eastAsia="Times New Roman" w:hAnsi="Arial" w:cs="Arial"/>
            <w:b/>
            <w:bCs/>
            <w:color w:val="404040"/>
            <w:sz w:val="24"/>
            <w:szCs w:val="24"/>
          </w:rPr>
          <w:t>v</w:t>
        </w:r>
        <w:r w:rsidRPr="000F7872">
          <w:rPr>
            <w:rFonts w:ascii="Arial" w:eastAsia="Times New Roman" w:hAnsi="Arial" w:cs="Arial"/>
            <w:color w:val="404040"/>
            <w:sz w:val="24"/>
            <w:szCs w:val="24"/>
          </w:rPr>
          <w:t> (</w:t>
        </w:r>
        <w:r w:rsidR="0090401B">
          <w:rPr>
            <w:rFonts w:ascii="Arial" w:eastAsia="Times New Roman" w:hAnsi="Arial" w:cs="Arial"/>
            <w:i/>
            <w:iCs/>
            <w:color w:val="404040"/>
            <w:sz w:val="24"/>
            <w:szCs w:val="24"/>
          </w:rPr>
          <w:t>??</w:t>
        </w:r>
        <w:r w:rsidRPr="000F7872">
          <w:rPr>
            <w:rFonts w:ascii="Arial" w:eastAsia="Times New Roman" w:hAnsi="Arial" w:cs="Arial"/>
            <w:color w:val="404040"/>
            <w:sz w:val="24"/>
            <w:szCs w:val="24"/>
          </w:rPr>
          <w:t>) –</w:t>
        </w:r>
        <w:r w:rsidR="0090401B">
          <w:rPr>
            <w:rFonts w:ascii="Arial" w:eastAsia="Times New Roman" w:hAnsi="Arial" w:cs="Arial"/>
            <w:color w:val="404040"/>
            <w:sz w:val="24"/>
            <w:szCs w:val="24"/>
          </w:rPr>
          <w:t xml:space="preserve"> </w:t>
        </w:r>
      </w:ins>
      <w:ins w:id="26" w:author="David mayes" w:date="2020-04-03T11:42:00Z">
        <w:r w:rsidR="0029598C">
          <w:rPr>
            <w:rFonts w:ascii="Arial" w:eastAsia="Times New Roman" w:hAnsi="Arial" w:cs="Arial"/>
            <w:color w:val="404040"/>
            <w:sz w:val="24"/>
            <w:szCs w:val="24"/>
          </w:rPr>
          <w:t>The v</w:t>
        </w:r>
      </w:ins>
      <w:ins w:id="27" w:author="David mayes" w:date="2020-04-03T11:41:00Z">
        <w:r w:rsidR="0090401B">
          <w:rPr>
            <w:rFonts w:ascii="Arial" w:eastAsia="Times New Roman" w:hAnsi="Arial" w:cs="Arial"/>
            <w:color w:val="404040"/>
            <w:sz w:val="24"/>
            <w:szCs w:val="24"/>
          </w:rPr>
          <w:t xml:space="preserve">alue to be </w:t>
        </w:r>
      </w:ins>
      <w:ins w:id="28" w:author="David mayes" w:date="2020-04-03T11:42:00Z">
        <w:r w:rsidR="0029598C">
          <w:rPr>
            <w:rFonts w:ascii="Arial" w:eastAsia="Times New Roman" w:hAnsi="Arial" w:cs="Arial"/>
            <w:color w:val="404040"/>
            <w:sz w:val="24"/>
            <w:szCs w:val="24"/>
          </w:rPr>
          <w:t>inserted.</w:t>
        </w:r>
      </w:ins>
      <w:commentRangeEnd w:id="19"/>
      <w:r w:rsidR="00B04B11">
        <w:rPr>
          <w:rStyle w:val="CommentReference"/>
        </w:rPr>
        <w:commentReference w:id="19"/>
      </w:r>
    </w:p>
    <w:p w14:paraId="53BEFD78" w14:textId="77777777" w:rsidR="000F7872" w:rsidRPr="000F7872" w:rsidRDefault="000F7872" w:rsidP="000F7872">
      <w:pPr>
        <w:pBdr>
          <w:top w:val="single" w:sz="18" w:space="5" w:color="6AB0DE"/>
        </w:pBdr>
        <w:shd w:val="clear" w:color="auto" w:fill="E7F2FA"/>
        <w:spacing w:after="90" w:line="240" w:lineRule="auto"/>
        <w:rPr>
          <w:rFonts w:ascii="Arial" w:eastAsia="Times New Roman" w:hAnsi="Arial" w:cs="Arial"/>
          <w:b/>
          <w:bCs/>
          <w:color w:val="2980B9"/>
        </w:rPr>
      </w:pPr>
      <w:proofErr w:type="spellStart"/>
      <w:r w:rsidRPr="000F7872">
        <w:rPr>
          <w:rFonts w:ascii="Consolas" w:eastAsia="Times New Roman" w:hAnsi="Consolas" w:cs="Courier New"/>
          <w:b/>
          <w:bCs/>
          <w:color w:val="000000"/>
          <w:bdr w:val="none" w:sz="0" w:space="0" w:color="auto" w:frame="1"/>
        </w:rPr>
        <w:t>hyperdaq.utilities.checkEntryStar</w:t>
      </w:r>
      <w:proofErr w:type="spellEnd"/>
      <w:r w:rsidRPr="000F7872">
        <w:rPr>
          <w:rFonts w:ascii="Arial" w:eastAsia="Times New Roman" w:hAnsi="Arial" w:cs="Arial"/>
          <w:b/>
          <w:bCs/>
          <w:color w:val="2980B9"/>
        </w:rPr>
        <w:t>(</w:t>
      </w:r>
      <w:r w:rsidRPr="000F7872">
        <w:rPr>
          <w:rFonts w:ascii="Arial" w:eastAsia="Times New Roman" w:hAnsi="Arial" w:cs="Arial"/>
          <w:b/>
          <w:bCs/>
          <w:i/>
          <w:iCs/>
          <w:color w:val="2980B9"/>
        </w:rPr>
        <w:t>entry</w:t>
      </w:r>
      <w:r w:rsidRPr="000F7872">
        <w:rPr>
          <w:rFonts w:ascii="Arial" w:eastAsia="Times New Roman" w:hAnsi="Arial" w:cs="Arial"/>
          <w:b/>
          <w:bCs/>
          <w:color w:val="2980B9"/>
        </w:rPr>
        <w:t>)</w:t>
      </w:r>
    </w:p>
    <w:p w14:paraId="7D3B77D1" w14:textId="0069D833" w:rsidR="009B202B" w:rsidRPr="000F7872" w:rsidRDefault="000F7872" w:rsidP="009B202B">
      <w:pPr>
        <w:shd w:val="clear" w:color="auto" w:fill="FCFCFC"/>
        <w:spacing w:after="100" w:afterAutospacing="1" w:line="360" w:lineRule="atLeast"/>
        <w:ind w:left="720"/>
        <w:rPr>
          <w:ins w:id="29" w:author="David mayes" w:date="2020-04-03T11:40:00Z"/>
          <w:rFonts w:ascii="Arial" w:eastAsia="Times New Roman" w:hAnsi="Arial" w:cs="Arial"/>
          <w:color w:val="404040"/>
          <w:sz w:val="24"/>
          <w:szCs w:val="24"/>
        </w:rPr>
      </w:pPr>
      <w:r w:rsidRPr="000F7872">
        <w:rPr>
          <w:rFonts w:ascii="Arial" w:eastAsia="Times New Roman" w:hAnsi="Arial" w:cs="Arial"/>
          <w:color w:val="404040"/>
          <w:sz w:val="24"/>
          <w:szCs w:val="24"/>
        </w:rPr>
        <w:t xml:space="preserve">Checks if the value of a </w:t>
      </w:r>
      <w:proofErr w:type="spellStart"/>
      <w:r w:rsidRPr="000F7872">
        <w:rPr>
          <w:rFonts w:ascii="Arial" w:eastAsia="Times New Roman" w:hAnsi="Arial" w:cs="Arial"/>
          <w:color w:val="404040"/>
          <w:sz w:val="24"/>
          <w:szCs w:val="24"/>
        </w:rPr>
        <w:t>tkinter</w:t>
      </w:r>
      <w:proofErr w:type="spellEnd"/>
      <w:r w:rsidRPr="000F7872">
        <w:rPr>
          <w:rFonts w:ascii="Arial" w:eastAsia="Times New Roman" w:hAnsi="Arial" w:cs="Arial"/>
          <w:color w:val="404040"/>
          <w:sz w:val="24"/>
          <w:szCs w:val="24"/>
        </w:rPr>
        <w:t xml:space="preserve"> entry contains ‘*’, returns ‘*’ is true, returns the string if false</w:t>
      </w:r>
      <w:ins w:id="30" w:author="David mayes" w:date="2020-04-03T11:40:00Z">
        <w:r w:rsidR="009B202B" w:rsidRPr="009B202B">
          <w:rPr>
            <w:rFonts w:ascii="Arial" w:eastAsia="Times New Roman" w:hAnsi="Arial" w:cs="Arial"/>
            <w:color w:val="404040"/>
            <w:sz w:val="24"/>
            <w:szCs w:val="24"/>
          </w:rPr>
          <w:t xml:space="preserve"> </w:t>
        </w:r>
      </w:ins>
    </w:p>
    <w:p w14:paraId="6D709A17" w14:textId="77777777" w:rsidR="009B202B" w:rsidRPr="000F7872" w:rsidRDefault="009B202B" w:rsidP="009B202B">
      <w:pPr>
        <w:pBdr>
          <w:left w:val="single" w:sz="18" w:space="5" w:color="CCCCCC"/>
        </w:pBdr>
        <w:shd w:val="clear" w:color="auto" w:fill="F0F0F0"/>
        <w:spacing w:after="90" w:line="240" w:lineRule="auto"/>
        <w:ind w:left="720"/>
        <w:rPr>
          <w:ins w:id="31" w:author="David mayes" w:date="2020-04-03T11:40:00Z"/>
          <w:rFonts w:ascii="Arial" w:eastAsia="Times New Roman" w:hAnsi="Arial" w:cs="Arial"/>
          <w:b/>
          <w:bCs/>
          <w:color w:val="555555"/>
        </w:rPr>
      </w:pPr>
      <w:commentRangeStart w:id="32"/>
      <w:ins w:id="33" w:author="David mayes" w:date="2020-04-03T11:40:00Z">
        <w:r w:rsidRPr="000F7872">
          <w:rPr>
            <w:rFonts w:ascii="Arial" w:eastAsia="Times New Roman" w:hAnsi="Arial" w:cs="Arial"/>
            <w:b/>
            <w:bCs/>
            <w:color w:val="555555"/>
          </w:rPr>
          <w:t>Parameters</w:t>
        </w:r>
      </w:ins>
    </w:p>
    <w:p w14:paraId="610EB42A" w14:textId="13F01E08" w:rsidR="000F7872" w:rsidRPr="000F7872" w:rsidRDefault="009B202B" w:rsidP="009B202B">
      <w:pPr>
        <w:shd w:val="clear" w:color="auto" w:fill="FCFCFC"/>
        <w:spacing w:after="100" w:afterAutospacing="1" w:line="360" w:lineRule="atLeast"/>
        <w:ind w:left="720"/>
        <w:rPr>
          <w:rFonts w:ascii="Arial" w:eastAsia="Times New Roman" w:hAnsi="Arial" w:cs="Arial"/>
          <w:color w:val="404040"/>
          <w:sz w:val="24"/>
          <w:szCs w:val="24"/>
        </w:rPr>
      </w:pPr>
      <w:ins w:id="34" w:author="David mayes" w:date="2020-04-03T11:40:00Z">
        <w:r>
          <w:rPr>
            <w:rFonts w:ascii="Arial" w:eastAsia="Times New Roman" w:hAnsi="Arial" w:cs="Arial"/>
            <w:b/>
            <w:bCs/>
            <w:color w:val="404040"/>
            <w:sz w:val="24"/>
            <w:szCs w:val="24"/>
          </w:rPr>
          <w:t>entry</w:t>
        </w:r>
        <w:r w:rsidRPr="000F7872">
          <w:rPr>
            <w:rFonts w:ascii="Arial" w:eastAsia="Times New Roman" w:hAnsi="Arial" w:cs="Arial"/>
            <w:color w:val="404040"/>
            <w:sz w:val="24"/>
            <w:szCs w:val="24"/>
          </w:rPr>
          <w:t> (</w:t>
        </w:r>
        <w:proofErr w:type="spellStart"/>
        <w:r>
          <w:rPr>
            <w:rFonts w:ascii="Arial" w:eastAsia="Times New Roman" w:hAnsi="Arial" w:cs="Arial"/>
            <w:i/>
            <w:iCs/>
            <w:color w:val="404040"/>
            <w:sz w:val="24"/>
            <w:szCs w:val="24"/>
          </w:rPr>
          <w:t>tkinter</w:t>
        </w:r>
        <w:proofErr w:type="spellEnd"/>
        <w:r>
          <w:rPr>
            <w:rFonts w:ascii="Arial" w:eastAsia="Times New Roman" w:hAnsi="Arial" w:cs="Arial"/>
            <w:i/>
            <w:iCs/>
            <w:color w:val="404040"/>
            <w:sz w:val="24"/>
            <w:szCs w:val="24"/>
          </w:rPr>
          <w:t xml:space="preserve"> entry</w:t>
        </w:r>
        <w:r w:rsidRPr="000F7872">
          <w:rPr>
            <w:rFonts w:ascii="Arial" w:eastAsia="Times New Roman" w:hAnsi="Arial" w:cs="Arial"/>
            <w:color w:val="404040"/>
            <w:sz w:val="24"/>
            <w:szCs w:val="24"/>
          </w:rPr>
          <w:t xml:space="preserve">) – </w:t>
        </w:r>
        <w:r>
          <w:rPr>
            <w:rFonts w:ascii="Arial" w:eastAsia="Times New Roman" w:hAnsi="Arial" w:cs="Arial"/>
            <w:color w:val="404040"/>
            <w:sz w:val="24"/>
            <w:szCs w:val="24"/>
          </w:rPr>
          <w:t xml:space="preserve">The </w:t>
        </w:r>
        <w:proofErr w:type="spellStart"/>
        <w:r>
          <w:rPr>
            <w:rFonts w:ascii="Arial" w:eastAsia="Times New Roman" w:hAnsi="Arial" w:cs="Arial"/>
            <w:color w:val="404040"/>
            <w:sz w:val="24"/>
            <w:szCs w:val="24"/>
          </w:rPr>
          <w:t>tkinter</w:t>
        </w:r>
        <w:proofErr w:type="spellEnd"/>
        <w:r>
          <w:rPr>
            <w:rFonts w:ascii="Arial" w:eastAsia="Times New Roman" w:hAnsi="Arial" w:cs="Arial"/>
            <w:color w:val="404040"/>
            <w:sz w:val="24"/>
            <w:szCs w:val="24"/>
          </w:rPr>
          <w:t xml:space="preserve"> en</w:t>
        </w:r>
      </w:ins>
      <w:ins w:id="35" w:author="David mayes" w:date="2020-04-03T11:41:00Z">
        <w:r>
          <w:rPr>
            <w:rFonts w:ascii="Arial" w:eastAsia="Times New Roman" w:hAnsi="Arial" w:cs="Arial"/>
            <w:color w:val="404040"/>
            <w:sz w:val="24"/>
            <w:szCs w:val="24"/>
          </w:rPr>
          <w:t>try to be checked</w:t>
        </w:r>
      </w:ins>
      <w:ins w:id="36" w:author="David mayes" w:date="2020-04-03T11:42:00Z">
        <w:r w:rsidR="0029598C">
          <w:rPr>
            <w:rFonts w:ascii="Arial" w:eastAsia="Times New Roman" w:hAnsi="Arial" w:cs="Arial"/>
            <w:color w:val="404040"/>
            <w:sz w:val="24"/>
            <w:szCs w:val="24"/>
          </w:rPr>
          <w:t>.</w:t>
        </w:r>
      </w:ins>
      <w:commentRangeEnd w:id="32"/>
      <w:r w:rsidR="00B04B11">
        <w:rPr>
          <w:rStyle w:val="CommentReference"/>
        </w:rPr>
        <w:commentReference w:id="32"/>
      </w:r>
    </w:p>
    <w:p w14:paraId="0C22ABB8" w14:textId="77777777" w:rsidR="000F7872" w:rsidRPr="000F7872" w:rsidRDefault="000F7872" w:rsidP="000F7872">
      <w:pPr>
        <w:pBdr>
          <w:top w:val="single" w:sz="18" w:space="5" w:color="6AB0DE"/>
        </w:pBdr>
        <w:shd w:val="clear" w:color="auto" w:fill="E7F2FA"/>
        <w:spacing w:after="90" w:line="240" w:lineRule="auto"/>
        <w:rPr>
          <w:rFonts w:ascii="Arial" w:eastAsia="Times New Roman" w:hAnsi="Arial" w:cs="Arial"/>
          <w:b/>
          <w:bCs/>
          <w:color w:val="2980B9"/>
        </w:rPr>
      </w:pPr>
      <w:proofErr w:type="spellStart"/>
      <w:r w:rsidRPr="000F7872">
        <w:rPr>
          <w:rFonts w:ascii="Consolas" w:eastAsia="Times New Roman" w:hAnsi="Consolas" w:cs="Courier New"/>
          <w:b/>
          <w:bCs/>
          <w:color w:val="000000"/>
          <w:bdr w:val="none" w:sz="0" w:space="0" w:color="auto" w:frame="1"/>
        </w:rPr>
        <w:t>hyperdaq.utilities.dequeue_all</w:t>
      </w:r>
      <w:proofErr w:type="spellEnd"/>
      <w:r w:rsidRPr="000F7872">
        <w:rPr>
          <w:rFonts w:ascii="Arial" w:eastAsia="Times New Roman" w:hAnsi="Arial" w:cs="Arial"/>
          <w:b/>
          <w:bCs/>
          <w:color w:val="2980B9"/>
        </w:rPr>
        <w:t>(</w:t>
      </w:r>
      <w:r w:rsidRPr="000F7872">
        <w:rPr>
          <w:rFonts w:ascii="Arial" w:eastAsia="Times New Roman" w:hAnsi="Arial" w:cs="Arial"/>
          <w:b/>
          <w:bCs/>
          <w:i/>
          <w:iCs/>
          <w:color w:val="2980B9"/>
        </w:rPr>
        <w:t>q</w:t>
      </w:r>
      <w:r w:rsidRPr="000F7872">
        <w:rPr>
          <w:rFonts w:ascii="Arial" w:eastAsia="Times New Roman" w:hAnsi="Arial" w:cs="Arial"/>
          <w:b/>
          <w:bCs/>
          <w:color w:val="2980B9"/>
        </w:rPr>
        <w:t>)</w:t>
      </w:r>
    </w:p>
    <w:p w14:paraId="29225A02" w14:textId="77777777" w:rsidR="000F7872" w:rsidRPr="000F7872" w:rsidRDefault="000F7872" w:rsidP="000F7872">
      <w:pPr>
        <w:shd w:val="clear" w:color="auto" w:fill="FCFCFC"/>
        <w:spacing w:after="100" w:afterAutospacing="1" w:line="360" w:lineRule="atLeast"/>
        <w:ind w:left="720"/>
        <w:rPr>
          <w:rFonts w:ascii="Arial" w:eastAsia="Times New Roman" w:hAnsi="Arial" w:cs="Arial"/>
          <w:color w:val="404040"/>
          <w:sz w:val="24"/>
          <w:szCs w:val="24"/>
        </w:rPr>
      </w:pPr>
      <w:r w:rsidRPr="000F7872">
        <w:rPr>
          <w:rFonts w:ascii="Arial" w:eastAsia="Times New Roman" w:hAnsi="Arial" w:cs="Arial"/>
          <w:color w:val="404040"/>
          <w:sz w:val="24"/>
          <w:szCs w:val="24"/>
        </w:rPr>
        <w:t>Removes all elements from the given data queue, returns data in a single array</w:t>
      </w:r>
    </w:p>
    <w:p w14:paraId="25E3BFFE" w14:textId="77777777" w:rsidR="000F7872" w:rsidRPr="000F7872" w:rsidRDefault="000F7872" w:rsidP="000F7872">
      <w:pPr>
        <w:pBdr>
          <w:left w:val="single" w:sz="18" w:space="5" w:color="CCCCCC"/>
        </w:pBdr>
        <w:shd w:val="clear" w:color="auto" w:fill="F0F0F0"/>
        <w:spacing w:after="90" w:line="240" w:lineRule="auto"/>
        <w:ind w:left="720"/>
        <w:rPr>
          <w:rFonts w:ascii="Arial" w:eastAsia="Times New Roman" w:hAnsi="Arial" w:cs="Arial"/>
          <w:b/>
          <w:bCs/>
          <w:color w:val="555555"/>
        </w:rPr>
      </w:pPr>
      <w:r w:rsidRPr="000F7872">
        <w:rPr>
          <w:rFonts w:ascii="Arial" w:eastAsia="Times New Roman" w:hAnsi="Arial" w:cs="Arial"/>
          <w:b/>
          <w:bCs/>
          <w:color w:val="555555"/>
        </w:rPr>
        <w:t>Parameters</w:t>
      </w:r>
    </w:p>
    <w:p w14:paraId="2D492EC5" w14:textId="77777777" w:rsidR="000F7872" w:rsidRPr="000F7872" w:rsidRDefault="000F7872" w:rsidP="000F7872">
      <w:pPr>
        <w:shd w:val="clear" w:color="auto" w:fill="FCFCFC"/>
        <w:spacing w:after="100" w:afterAutospacing="1" w:line="360" w:lineRule="atLeast"/>
        <w:ind w:left="720"/>
        <w:rPr>
          <w:rFonts w:ascii="Arial" w:eastAsia="Times New Roman" w:hAnsi="Arial" w:cs="Arial"/>
          <w:color w:val="404040"/>
          <w:sz w:val="24"/>
          <w:szCs w:val="24"/>
        </w:rPr>
      </w:pPr>
      <w:r w:rsidRPr="000F7872">
        <w:rPr>
          <w:rFonts w:ascii="Arial" w:eastAsia="Times New Roman" w:hAnsi="Arial" w:cs="Arial"/>
          <w:b/>
          <w:bCs/>
          <w:color w:val="404040"/>
          <w:sz w:val="24"/>
          <w:szCs w:val="24"/>
        </w:rPr>
        <w:t>q</w:t>
      </w:r>
      <w:r w:rsidRPr="000F7872">
        <w:rPr>
          <w:rFonts w:ascii="Arial" w:eastAsia="Times New Roman" w:hAnsi="Arial" w:cs="Arial"/>
          <w:color w:val="404040"/>
          <w:sz w:val="24"/>
          <w:szCs w:val="24"/>
        </w:rPr>
        <w:t> (</w:t>
      </w:r>
      <w:r w:rsidRPr="000F7872">
        <w:rPr>
          <w:rFonts w:ascii="Arial" w:eastAsia="Times New Roman" w:hAnsi="Arial" w:cs="Arial"/>
          <w:i/>
          <w:iCs/>
          <w:color w:val="404040"/>
          <w:sz w:val="24"/>
          <w:szCs w:val="24"/>
        </w:rPr>
        <w:t>Queue</w:t>
      </w:r>
      <w:r w:rsidRPr="000F7872">
        <w:rPr>
          <w:rFonts w:ascii="Arial" w:eastAsia="Times New Roman" w:hAnsi="Arial" w:cs="Arial"/>
          <w:color w:val="404040"/>
          <w:sz w:val="24"/>
          <w:szCs w:val="24"/>
        </w:rPr>
        <w:t xml:space="preserve">) – the input queue, containing data as </w:t>
      </w:r>
      <w:proofErr w:type="spellStart"/>
      <w:r w:rsidRPr="000F7872">
        <w:rPr>
          <w:rFonts w:ascii="Arial" w:eastAsia="Times New Roman" w:hAnsi="Arial" w:cs="Arial"/>
          <w:color w:val="404040"/>
          <w:sz w:val="24"/>
          <w:szCs w:val="24"/>
        </w:rPr>
        <w:t>numpy</w:t>
      </w:r>
      <w:proofErr w:type="spellEnd"/>
      <w:r w:rsidRPr="000F7872">
        <w:rPr>
          <w:rFonts w:ascii="Arial" w:eastAsia="Times New Roman" w:hAnsi="Arial" w:cs="Arial"/>
          <w:color w:val="404040"/>
          <w:sz w:val="24"/>
          <w:szCs w:val="24"/>
        </w:rPr>
        <w:t xml:space="preserve"> arrays</w:t>
      </w:r>
    </w:p>
    <w:p w14:paraId="6B93F795" w14:textId="77777777" w:rsidR="000F7872" w:rsidRPr="000F7872" w:rsidRDefault="000F7872" w:rsidP="000F7872">
      <w:pPr>
        <w:pBdr>
          <w:top w:val="single" w:sz="18" w:space="5" w:color="6AB0DE"/>
        </w:pBdr>
        <w:shd w:val="clear" w:color="auto" w:fill="E7F2FA"/>
        <w:spacing w:after="90" w:line="240" w:lineRule="auto"/>
        <w:rPr>
          <w:rFonts w:ascii="Arial" w:eastAsia="Times New Roman" w:hAnsi="Arial" w:cs="Arial"/>
          <w:b/>
          <w:bCs/>
          <w:color w:val="2980B9"/>
        </w:rPr>
      </w:pPr>
      <w:proofErr w:type="spellStart"/>
      <w:r w:rsidRPr="000F7872">
        <w:rPr>
          <w:rFonts w:ascii="Consolas" w:eastAsia="Times New Roman" w:hAnsi="Consolas" w:cs="Courier New"/>
          <w:b/>
          <w:bCs/>
          <w:color w:val="000000"/>
          <w:bdr w:val="none" w:sz="0" w:space="0" w:color="auto" w:frame="1"/>
        </w:rPr>
        <w:t>hyperdaq.utilities.dequeue_n</w:t>
      </w:r>
      <w:proofErr w:type="spellEnd"/>
      <w:r w:rsidRPr="000F7872">
        <w:rPr>
          <w:rFonts w:ascii="Arial" w:eastAsia="Times New Roman" w:hAnsi="Arial" w:cs="Arial"/>
          <w:b/>
          <w:bCs/>
          <w:color w:val="2980B9"/>
        </w:rPr>
        <w:t>(</w:t>
      </w:r>
      <w:r w:rsidRPr="000F7872">
        <w:rPr>
          <w:rFonts w:ascii="Arial" w:eastAsia="Times New Roman" w:hAnsi="Arial" w:cs="Arial"/>
          <w:b/>
          <w:bCs/>
          <w:i/>
          <w:iCs/>
          <w:color w:val="2980B9"/>
        </w:rPr>
        <w:t>q</w:t>
      </w:r>
      <w:r w:rsidRPr="000F7872">
        <w:rPr>
          <w:rFonts w:ascii="Arial" w:eastAsia="Times New Roman" w:hAnsi="Arial" w:cs="Arial"/>
          <w:b/>
          <w:bCs/>
          <w:color w:val="2980B9"/>
        </w:rPr>
        <w:t>, </w:t>
      </w:r>
      <w:r w:rsidRPr="000F7872">
        <w:rPr>
          <w:rFonts w:ascii="Arial" w:eastAsia="Times New Roman" w:hAnsi="Arial" w:cs="Arial"/>
          <w:b/>
          <w:bCs/>
          <w:i/>
          <w:iCs/>
          <w:color w:val="2980B9"/>
        </w:rPr>
        <w:t>n</w:t>
      </w:r>
      <w:r w:rsidRPr="000F7872">
        <w:rPr>
          <w:rFonts w:ascii="Arial" w:eastAsia="Times New Roman" w:hAnsi="Arial" w:cs="Arial"/>
          <w:b/>
          <w:bCs/>
          <w:color w:val="2980B9"/>
        </w:rPr>
        <w:t>)</w:t>
      </w:r>
    </w:p>
    <w:p w14:paraId="268DFBED" w14:textId="29A97437" w:rsidR="000F7872" w:rsidRPr="000F7872" w:rsidRDefault="000F7872" w:rsidP="000F7872">
      <w:pPr>
        <w:shd w:val="clear" w:color="auto" w:fill="FCFCFC"/>
        <w:spacing w:after="100" w:afterAutospacing="1" w:line="360" w:lineRule="atLeast"/>
        <w:ind w:left="720"/>
        <w:rPr>
          <w:rFonts w:ascii="Arial" w:eastAsia="Times New Roman" w:hAnsi="Arial" w:cs="Arial"/>
          <w:color w:val="404040"/>
          <w:sz w:val="24"/>
          <w:szCs w:val="24"/>
        </w:rPr>
      </w:pPr>
      <w:r w:rsidRPr="000F7872">
        <w:rPr>
          <w:rFonts w:ascii="Arial" w:eastAsia="Times New Roman" w:hAnsi="Arial" w:cs="Arial"/>
          <w:color w:val="404040"/>
          <w:sz w:val="24"/>
          <w:szCs w:val="24"/>
        </w:rPr>
        <w:t xml:space="preserve">Removes n elements from the given data </w:t>
      </w:r>
      <w:proofErr w:type="gramStart"/>
      <w:r w:rsidRPr="000F7872">
        <w:rPr>
          <w:rFonts w:ascii="Arial" w:eastAsia="Times New Roman" w:hAnsi="Arial" w:cs="Arial"/>
          <w:color w:val="404040"/>
          <w:sz w:val="24"/>
          <w:szCs w:val="24"/>
        </w:rPr>
        <w:t>queue, and</w:t>
      </w:r>
      <w:proofErr w:type="gramEnd"/>
      <w:r w:rsidRPr="000F7872">
        <w:rPr>
          <w:rFonts w:ascii="Arial" w:eastAsia="Times New Roman" w:hAnsi="Arial" w:cs="Arial"/>
          <w:color w:val="404040"/>
          <w:sz w:val="24"/>
          <w:szCs w:val="24"/>
        </w:rPr>
        <w:t xml:space="preserve"> concatenates them</w:t>
      </w:r>
      <w:r w:rsidR="00A225DB">
        <w:rPr>
          <w:rFonts w:ascii="Arial" w:eastAsia="Times New Roman" w:hAnsi="Arial" w:cs="Arial"/>
          <w:color w:val="404040"/>
          <w:sz w:val="24"/>
          <w:szCs w:val="24"/>
        </w:rPr>
        <w:t>.</w:t>
      </w:r>
      <w:r w:rsidRPr="000F7872">
        <w:rPr>
          <w:rFonts w:ascii="Arial" w:eastAsia="Times New Roman" w:hAnsi="Arial" w:cs="Arial"/>
          <w:color w:val="404040"/>
          <w:sz w:val="24"/>
          <w:szCs w:val="24"/>
        </w:rPr>
        <w:t xml:space="preserve"> </w:t>
      </w:r>
      <w:r w:rsidR="00A225DB">
        <w:rPr>
          <w:rFonts w:ascii="Arial" w:eastAsia="Times New Roman" w:hAnsi="Arial" w:cs="Arial"/>
          <w:color w:val="404040"/>
          <w:sz w:val="24"/>
          <w:szCs w:val="24"/>
        </w:rPr>
        <w:t>W</w:t>
      </w:r>
      <w:r w:rsidRPr="000F7872">
        <w:rPr>
          <w:rFonts w:ascii="Arial" w:eastAsia="Times New Roman" w:hAnsi="Arial" w:cs="Arial"/>
          <w:color w:val="404040"/>
          <w:sz w:val="24"/>
          <w:szCs w:val="24"/>
        </w:rPr>
        <w:t xml:space="preserve">ill return </w:t>
      </w:r>
      <w:r w:rsidR="004F1944">
        <w:rPr>
          <w:rFonts w:ascii="Arial" w:eastAsia="Times New Roman" w:hAnsi="Arial" w:cs="Arial"/>
          <w:color w:val="404040"/>
          <w:sz w:val="24"/>
          <w:szCs w:val="24"/>
        </w:rPr>
        <w:t xml:space="preserve">early </w:t>
      </w:r>
      <w:r w:rsidRPr="000F7872">
        <w:rPr>
          <w:rFonts w:ascii="Arial" w:eastAsia="Times New Roman" w:hAnsi="Arial" w:cs="Arial"/>
          <w:color w:val="404040"/>
          <w:sz w:val="24"/>
          <w:szCs w:val="24"/>
        </w:rPr>
        <w:t>if the queue is empty</w:t>
      </w:r>
      <w:r w:rsidR="00A225DB">
        <w:rPr>
          <w:rFonts w:ascii="Arial" w:eastAsia="Times New Roman" w:hAnsi="Arial" w:cs="Arial"/>
          <w:color w:val="404040"/>
          <w:sz w:val="24"/>
          <w:szCs w:val="24"/>
        </w:rPr>
        <w:t>,</w:t>
      </w:r>
      <w:r w:rsidRPr="000F7872">
        <w:rPr>
          <w:rFonts w:ascii="Arial" w:eastAsia="Times New Roman" w:hAnsi="Arial" w:cs="Arial"/>
          <w:color w:val="404040"/>
          <w:sz w:val="24"/>
          <w:szCs w:val="24"/>
        </w:rPr>
        <w:t xml:space="preserve"> even if n elements have not been collected</w:t>
      </w:r>
    </w:p>
    <w:p w14:paraId="3006830C" w14:textId="77777777" w:rsidR="000F7872" w:rsidRPr="000F7872" w:rsidRDefault="000F7872" w:rsidP="000F7872">
      <w:pPr>
        <w:pBdr>
          <w:left w:val="single" w:sz="18" w:space="5" w:color="CCCCCC"/>
        </w:pBdr>
        <w:shd w:val="clear" w:color="auto" w:fill="F0F0F0"/>
        <w:spacing w:after="90" w:line="240" w:lineRule="auto"/>
        <w:ind w:left="720"/>
        <w:rPr>
          <w:rFonts w:ascii="Arial" w:eastAsia="Times New Roman" w:hAnsi="Arial" w:cs="Arial"/>
          <w:b/>
          <w:bCs/>
          <w:color w:val="555555"/>
        </w:rPr>
      </w:pPr>
      <w:r w:rsidRPr="000F7872">
        <w:rPr>
          <w:rFonts w:ascii="Arial" w:eastAsia="Times New Roman" w:hAnsi="Arial" w:cs="Arial"/>
          <w:b/>
          <w:bCs/>
          <w:color w:val="555555"/>
        </w:rPr>
        <w:t>Parameters</w:t>
      </w:r>
    </w:p>
    <w:p w14:paraId="04DE35EF" w14:textId="77777777" w:rsidR="000F7872" w:rsidRPr="000F7872" w:rsidRDefault="000F7872" w:rsidP="000F7872">
      <w:pPr>
        <w:shd w:val="clear" w:color="auto" w:fill="FCFCFC"/>
        <w:spacing w:after="100" w:afterAutospacing="1" w:line="360" w:lineRule="atLeast"/>
        <w:ind w:left="720"/>
        <w:rPr>
          <w:rFonts w:ascii="Arial" w:eastAsia="Times New Roman" w:hAnsi="Arial" w:cs="Arial"/>
          <w:color w:val="404040"/>
          <w:sz w:val="24"/>
          <w:szCs w:val="24"/>
        </w:rPr>
      </w:pPr>
      <w:r w:rsidRPr="000F7872">
        <w:rPr>
          <w:rFonts w:ascii="Arial" w:eastAsia="Times New Roman" w:hAnsi="Arial" w:cs="Arial"/>
          <w:b/>
          <w:bCs/>
          <w:color w:val="404040"/>
          <w:sz w:val="24"/>
          <w:szCs w:val="24"/>
        </w:rPr>
        <w:t>q</w:t>
      </w:r>
      <w:r w:rsidRPr="000F7872">
        <w:rPr>
          <w:rFonts w:ascii="Arial" w:eastAsia="Times New Roman" w:hAnsi="Arial" w:cs="Arial"/>
          <w:color w:val="404040"/>
          <w:sz w:val="24"/>
          <w:szCs w:val="24"/>
        </w:rPr>
        <w:t> (</w:t>
      </w:r>
      <w:r w:rsidRPr="000F7872">
        <w:rPr>
          <w:rFonts w:ascii="Arial" w:eastAsia="Times New Roman" w:hAnsi="Arial" w:cs="Arial"/>
          <w:i/>
          <w:iCs/>
          <w:color w:val="404040"/>
          <w:sz w:val="24"/>
          <w:szCs w:val="24"/>
        </w:rPr>
        <w:t>Queue</w:t>
      </w:r>
      <w:r w:rsidRPr="000F7872">
        <w:rPr>
          <w:rFonts w:ascii="Arial" w:eastAsia="Times New Roman" w:hAnsi="Arial" w:cs="Arial"/>
          <w:color w:val="404040"/>
          <w:sz w:val="24"/>
          <w:szCs w:val="24"/>
        </w:rPr>
        <w:t xml:space="preserve">) – the input queue, containing data as </w:t>
      </w:r>
      <w:proofErr w:type="spellStart"/>
      <w:r w:rsidRPr="000F7872">
        <w:rPr>
          <w:rFonts w:ascii="Arial" w:eastAsia="Times New Roman" w:hAnsi="Arial" w:cs="Arial"/>
          <w:color w:val="404040"/>
          <w:sz w:val="24"/>
          <w:szCs w:val="24"/>
        </w:rPr>
        <w:t>numpy</w:t>
      </w:r>
      <w:proofErr w:type="spellEnd"/>
      <w:r w:rsidRPr="000F7872">
        <w:rPr>
          <w:rFonts w:ascii="Arial" w:eastAsia="Times New Roman" w:hAnsi="Arial" w:cs="Arial"/>
          <w:color w:val="404040"/>
          <w:sz w:val="24"/>
          <w:szCs w:val="24"/>
        </w:rPr>
        <w:t xml:space="preserve"> arrays</w:t>
      </w:r>
    </w:p>
    <w:p w14:paraId="5BC7CBBE" w14:textId="77777777" w:rsidR="000F7872" w:rsidRPr="000F7872" w:rsidRDefault="000F7872" w:rsidP="000F7872">
      <w:pPr>
        <w:pBdr>
          <w:top w:val="single" w:sz="18" w:space="5" w:color="6AB0DE"/>
        </w:pBdr>
        <w:shd w:val="clear" w:color="auto" w:fill="E7F2FA"/>
        <w:spacing w:after="90" w:line="240" w:lineRule="auto"/>
        <w:rPr>
          <w:rFonts w:ascii="Arial" w:eastAsia="Times New Roman" w:hAnsi="Arial" w:cs="Arial"/>
          <w:b/>
          <w:bCs/>
          <w:color w:val="2980B9"/>
        </w:rPr>
      </w:pPr>
      <w:proofErr w:type="spellStart"/>
      <w:r w:rsidRPr="000F7872">
        <w:rPr>
          <w:rFonts w:ascii="Consolas" w:eastAsia="Times New Roman" w:hAnsi="Consolas" w:cs="Courier New"/>
          <w:b/>
          <w:bCs/>
          <w:color w:val="000000"/>
          <w:bdr w:val="none" w:sz="0" w:space="0" w:color="auto" w:frame="1"/>
        </w:rPr>
        <w:t>hyperdaq.utilities.dequeue_str</w:t>
      </w:r>
      <w:proofErr w:type="spellEnd"/>
      <w:r w:rsidRPr="000F7872">
        <w:rPr>
          <w:rFonts w:ascii="Arial" w:eastAsia="Times New Roman" w:hAnsi="Arial" w:cs="Arial"/>
          <w:b/>
          <w:bCs/>
          <w:color w:val="2980B9"/>
        </w:rPr>
        <w:t>(</w:t>
      </w:r>
      <w:r w:rsidRPr="000F7872">
        <w:rPr>
          <w:rFonts w:ascii="Arial" w:eastAsia="Times New Roman" w:hAnsi="Arial" w:cs="Arial"/>
          <w:b/>
          <w:bCs/>
          <w:i/>
          <w:iCs/>
          <w:color w:val="2980B9"/>
        </w:rPr>
        <w:t>q</w:t>
      </w:r>
      <w:r w:rsidRPr="000F7872">
        <w:rPr>
          <w:rFonts w:ascii="Arial" w:eastAsia="Times New Roman" w:hAnsi="Arial" w:cs="Arial"/>
          <w:b/>
          <w:bCs/>
          <w:color w:val="2980B9"/>
        </w:rPr>
        <w:t>)</w:t>
      </w:r>
    </w:p>
    <w:p w14:paraId="1AE02186" w14:textId="77777777" w:rsidR="000F7872" w:rsidRPr="000F7872" w:rsidRDefault="000F7872" w:rsidP="000F7872">
      <w:pPr>
        <w:shd w:val="clear" w:color="auto" w:fill="FCFCFC"/>
        <w:spacing w:after="100" w:afterAutospacing="1" w:line="360" w:lineRule="atLeast"/>
        <w:ind w:left="720"/>
        <w:rPr>
          <w:rFonts w:ascii="Arial" w:eastAsia="Times New Roman" w:hAnsi="Arial" w:cs="Arial"/>
          <w:color w:val="404040"/>
          <w:sz w:val="24"/>
          <w:szCs w:val="24"/>
        </w:rPr>
      </w:pPr>
      <w:r w:rsidRPr="000F7872">
        <w:rPr>
          <w:rFonts w:ascii="Arial" w:eastAsia="Times New Roman" w:hAnsi="Arial" w:cs="Arial"/>
          <w:color w:val="404040"/>
          <w:sz w:val="24"/>
          <w:szCs w:val="24"/>
        </w:rPr>
        <w:t>Removes all elements from the given data queue</w:t>
      </w:r>
    </w:p>
    <w:p w14:paraId="2372E1EE" w14:textId="77777777" w:rsidR="000F7872" w:rsidRPr="000F7872" w:rsidRDefault="000F7872" w:rsidP="000F7872">
      <w:pPr>
        <w:pBdr>
          <w:left w:val="single" w:sz="18" w:space="5" w:color="CCCCCC"/>
        </w:pBdr>
        <w:shd w:val="clear" w:color="auto" w:fill="F0F0F0"/>
        <w:spacing w:after="90" w:line="240" w:lineRule="auto"/>
        <w:ind w:left="720"/>
        <w:rPr>
          <w:rFonts w:ascii="Arial" w:eastAsia="Times New Roman" w:hAnsi="Arial" w:cs="Arial"/>
          <w:b/>
          <w:bCs/>
          <w:color w:val="555555"/>
        </w:rPr>
      </w:pPr>
      <w:r w:rsidRPr="000F7872">
        <w:rPr>
          <w:rFonts w:ascii="Arial" w:eastAsia="Times New Roman" w:hAnsi="Arial" w:cs="Arial"/>
          <w:b/>
          <w:bCs/>
          <w:color w:val="555555"/>
        </w:rPr>
        <w:t>Parameters</w:t>
      </w:r>
    </w:p>
    <w:p w14:paraId="09522F8C" w14:textId="77777777" w:rsidR="000F7872" w:rsidRPr="000F7872" w:rsidRDefault="000F7872" w:rsidP="000F7872">
      <w:pPr>
        <w:shd w:val="clear" w:color="auto" w:fill="FCFCFC"/>
        <w:spacing w:after="100" w:afterAutospacing="1" w:line="360" w:lineRule="atLeast"/>
        <w:ind w:left="720"/>
        <w:rPr>
          <w:rFonts w:ascii="Arial" w:eastAsia="Times New Roman" w:hAnsi="Arial" w:cs="Arial"/>
          <w:color w:val="404040"/>
          <w:sz w:val="24"/>
          <w:szCs w:val="24"/>
        </w:rPr>
      </w:pPr>
      <w:r w:rsidRPr="000F7872">
        <w:rPr>
          <w:rFonts w:ascii="Arial" w:eastAsia="Times New Roman" w:hAnsi="Arial" w:cs="Arial"/>
          <w:b/>
          <w:bCs/>
          <w:color w:val="404040"/>
          <w:sz w:val="24"/>
          <w:szCs w:val="24"/>
        </w:rPr>
        <w:t>q</w:t>
      </w:r>
      <w:r w:rsidRPr="000F7872">
        <w:rPr>
          <w:rFonts w:ascii="Arial" w:eastAsia="Times New Roman" w:hAnsi="Arial" w:cs="Arial"/>
          <w:color w:val="404040"/>
          <w:sz w:val="24"/>
          <w:szCs w:val="24"/>
        </w:rPr>
        <w:t> (</w:t>
      </w:r>
      <w:r w:rsidRPr="000F7872">
        <w:rPr>
          <w:rFonts w:ascii="Arial" w:eastAsia="Times New Roman" w:hAnsi="Arial" w:cs="Arial"/>
          <w:i/>
          <w:iCs/>
          <w:color w:val="404040"/>
          <w:sz w:val="24"/>
          <w:szCs w:val="24"/>
        </w:rPr>
        <w:t>Queue</w:t>
      </w:r>
      <w:r w:rsidRPr="000F7872">
        <w:rPr>
          <w:rFonts w:ascii="Arial" w:eastAsia="Times New Roman" w:hAnsi="Arial" w:cs="Arial"/>
          <w:color w:val="404040"/>
          <w:sz w:val="24"/>
          <w:szCs w:val="24"/>
        </w:rPr>
        <w:t>) – the input queue, containing data as strings</w:t>
      </w:r>
    </w:p>
    <w:p w14:paraId="30F6B74C" w14:textId="77777777" w:rsidR="000F7872" w:rsidRPr="000F7872" w:rsidRDefault="000F7872" w:rsidP="000F7872">
      <w:pPr>
        <w:pBdr>
          <w:top w:val="single" w:sz="18" w:space="5" w:color="6AB0DE"/>
        </w:pBdr>
        <w:shd w:val="clear" w:color="auto" w:fill="E7F2FA"/>
        <w:spacing w:after="90" w:line="240" w:lineRule="auto"/>
        <w:rPr>
          <w:rFonts w:ascii="Arial" w:eastAsia="Times New Roman" w:hAnsi="Arial" w:cs="Arial"/>
          <w:b/>
          <w:bCs/>
          <w:color w:val="2980B9"/>
        </w:rPr>
      </w:pPr>
      <w:r w:rsidRPr="000F7872">
        <w:rPr>
          <w:rFonts w:ascii="Consolas" w:eastAsia="Times New Roman" w:hAnsi="Consolas" w:cs="Courier New"/>
          <w:b/>
          <w:bCs/>
          <w:color w:val="000000"/>
          <w:bdr w:val="none" w:sz="0" w:space="0" w:color="auto" w:frame="1"/>
        </w:rPr>
        <w:lastRenderedPageBreak/>
        <w:t>hyperdaq.utilities.hl2int</w:t>
      </w:r>
      <w:r w:rsidRPr="000F7872">
        <w:rPr>
          <w:rFonts w:ascii="Arial" w:eastAsia="Times New Roman" w:hAnsi="Arial" w:cs="Arial"/>
          <w:b/>
          <w:bCs/>
          <w:color w:val="2980B9"/>
        </w:rPr>
        <w:t>(</w:t>
      </w:r>
      <w:r w:rsidRPr="000F7872">
        <w:rPr>
          <w:rFonts w:ascii="Arial" w:eastAsia="Times New Roman" w:hAnsi="Arial" w:cs="Arial"/>
          <w:b/>
          <w:bCs/>
          <w:i/>
          <w:iCs/>
          <w:color w:val="2980B9"/>
        </w:rPr>
        <w:t>d</w:t>
      </w:r>
      <w:r w:rsidRPr="000F7872">
        <w:rPr>
          <w:rFonts w:ascii="Arial" w:eastAsia="Times New Roman" w:hAnsi="Arial" w:cs="Arial"/>
          <w:b/>
          <w:bCs/>
          <w:color w:val="2980B9"/>
        </w:rPr>
        <w:t>)</w:t>
      </w:r>
    </w:p>
    <w:p w14:paraId="03E2A33F" w14:textId="1B35C2B4" w:rsidR="000F7872" w:rsidRPr="000F7872" w:rsidRDefault="000F7872" w:rsidP="000F7872">
      <w:pPr>
        <w:shd w:val="clear" w:color="auto" w:fill="FCFCFC"/>
        <w:spacing w:after="100" w:afterAutospacing="1" w:line="360" w:lineRule="atLeast"/>
        <w:ind w:left="720"/>
        <w:rPr>
          <w:rFonts w:ascii="Arial" w:eastAsia="Times New Roman" w:hAnsi="Arial" w:cs="Arial"/>
          <w:color w:val="404040"/>
          <w:sz w:val="24"/>
          <w:szCs w:val="24"/>
        </w:rPr>
      </w:pPr>
      <w:r w:rsidRPr="000F7872">
        <w:rPr>
          <w:rFonts w:ascii="Arial" w:eastAsia="Times New Roman" w:hAnsi="Arial" w:cs="Arial"/>
          <w:color w:val="404040"/>
          <w:sz w:val="24"/>
          <w:szCs w:val="24"/>
        </w:rPr>
        <w:t>Converts a high and low byte into an integer</w:t>
      </w:r>
      <w:r w:rsidR="00A225DB">
        <w:rPr>
          <w:rFonts w:ascii="Arial" w:eastAsia="Times New Roman" w:hAnsi="Arial" w:cs="Arial"/>
          <w:color w:val="404040"/>
          <w:sz w:val="24"/>
          <w:szCs w:val="24"/>
        </w:rPr>
        <w:t>.</w:t>
      </w:r>
      <w:r w:rsidRPr="000F7872">
        <w:rPr>
          <w:rFonts w:ascii="Arial" w:eastAsia="Times New Roman" w:hAnsi="Arial" w:cs="Arial"/>
          <w:color w:val="404040"/>
          <w:sz w:val="24"/>
          <w:szCs w:val="24"/>
        </w:rPr>
        <w:t xml:space="preserve"> </w:t>
      </w:r>
      <w:commentRangeStart w:id="37"/>
      <w:r w:rsidRPr="000F7872">
        <w:rPr>
          <w:rFonts w:ascii="Arial" w:eastAsia="Times New Roman" w:hAnsi="Arial" w:cs="Arial"/>
          <w:color w:val="404040"/>
          <w:sz w:val="24"/>
          <w:szCs w:val="24"/>
        </w:rPr>
        <w:t>Input is [</w:t>
      </w:r>
      <w:proofErr w:type="spellStart"/>
      <w:r w:rsidRPr="000F7872">
        <w:rPr>
          <w:rFonts w:ascii="Arial" w:eastAsia="Times New Roman" w:hAnsi="Arial" w:cs="Arial"/>
          <w:color w:val="404040"/>
          <w:sz w:val="24"/>
          <w:szCs w:val="24"/>
        </w:rPr>
        <w:t>high_Byte</w:t>
      </w:r>
      <w:proofErr w:type="spellEnd"/>
      <w:r w:rsidRPr="000F7872">
        <w:rPr>
          <w:rFonts w:ascii="Arial" w:eastAsia="Times New Roman" w:hAnsi="Arial" w:cs="Arial"/>
          <w:color w:val="404040"/>
          <w:sz w:val="24"/>
          <w:szCs w:val="24"/>
        </w:rPr>
        <w:t xml:space="preserve">, </w:t>
      </w:r>
      <w:proofErr w:type="spellStart"/>
      <w:r w:rsidRPr="000F7872">
        <w:rPr>
          <w:rFonts w:ascii="Arial" w:eastAsia="Times New Roman" w:hAnsi="Arial" w:cs="Arial"/>
          <w:color w:val="404040"/>
          <w:sz w:val="24"/>
          <w:szCs w:val="24"/>
        </w:rPr>
        <w:t>low_Byte</w:t>
      </w:r>
      <w:proofErr w:type="spellEnd"/>
      <w:r w:rsidRPr="000F7872">
        <w:rPr>
          <w:rFonts w:ascii="Arial" w:eastAsia="Times New Roman" w:hAnsi="Arial" w:cs="Arial"/>
          <w:color w:val="404040"/>
          <w:sz w:val="24"/>
          <w:szCs w:val="24"/>
        </w:rPr>
        <w:t>]</w:t>
      </w:r>
      <w:commentRangeEnd w:id="37"/>
      <w:r w:rsidR="007E0F8C">
        <w:rPr>
          <w:rStyle w:val="CommentReference"/>
        </w:rPr>
        <w:commentReference w:id="37"/>
      </w:r>
    </w:p>
    <w:p w14:paraId="289D6A0D" w14:textId="77777777" w:rsidR="000F7872" w:rsidRPr="000F7872" w:rsidRDefault="000F7872" w:rsidP="000F7872">
      <w:pPr>
        <w:pBdr>
          <w:top w:val="single" w:sz="18" w:space="5" w:color="6AB0DE"/>
        </w:pBdr>
        <w:shd w:val="clear" w:color="auto" w:fill="E7F2FA"/>
        <w:spacing w:after="90" w:line="240" w:lineRule="auto"/>
        <w:rPr>
          <w:rFonts w:ascii="Arial" w:eastAsia="Times New Roman" w:hAnsi="Arial" w:cs="Arial"/>
          <w:b/>
          <w:bCs/>
          <w:color w:val="2980B9"/>
        </w:rPr>
      </w:pPr>
      <w:proofErr w:type="spellStart"/>
      <w:r w:rsidRPr="000F7872">
        <w:rPr>
          <w:rFonts w:ascii="Consolas" w:eastAsia="Times New Roman" w:hAnsi="Consolas" w:cs="Courier New"/>
          <w:b/>
          <w:bCs/>
          <w:color w:val="000000"/>
          <w:bdr w:val="none" w:sz="0" w:space="0" w:color="auto" w:frame="1"/>
        </w:rPr>
        <w:t>hyperdaq.utilities.indexof</w:t>
      </w:r>
      <w:proofErr w:type="spellEnd"/>
      <w:r w:rsidRPr="000F7872">
        <w:rPr>
          <w:rFonts w:ascii="Arial" w:eastAsia="Times New Roman" w:hAnsi="Arial" w:cs="Arial"/>
          <w:b/>
          <w:bCs/>
          <w:color w:val="2980B9"/>
        </w:rPr>
        <w:t>(</w:t>
      </w:r>
      <w:r w:rsidRPr="000F7872">
        <w:rPr>
          <w:rFonts w:ascii="Arial" w:eastAsia="Times New Roman" w:hAnsi="Arial" w:cs="Arial"/>
          <w:b/>
          <w:bCs/>
          <w:i/>
          <w:iCs/>
          <w:color w:val="2980B9"/>
        </w:rPr>
        <w:t>list</w:t>
      </w:r>
      <w:r w:rsidRPr="000F7872">
        <w:rPr>
          <w:rFonts w:ascii="Arial" w:eastAsia="Times New Roman" w:hAnsi="Arial" w:cs="Arial"/>
          <w:b/>
          <w:bCs/>
          <w:color w:val="2980B9"/>
        </w:rPr>
        <w:t>, </w:t>
      </w:r>
      <w:r w:rsidRPr="000F7872">
        <w:rPr>
          <w:rFonts w:ascii="Arial" w:eastAsia="Times New Roman" w:hAnsi="Arial" w:cs="Arial"/>
          <w:b/>
          <w:bCs/>
          <w:i/>
          <w:iCs/>
          <w:color w:val="2980B9"/>
        </w:rPr>
        <w:t>item</w:t>
      </w:r>
      <w:r w:rsidRPr="000F7872">
        <w:rPr>
          <w:rFonts w:ascii="Arial" w:eastAsia="Times New Roman" w:hAnsi="Arial" w:cs="Arial"/>
          <w:b/>
          <w:bCs/>
          <w:color w:val="2980B9"/>
        </w:rPr>
        <w:t>)</w:t>
      </w:r>
    </w:p>
    <w:p w14:paraId="39FA371C" w14:textId="77777777" w:rsidR="000F7872" w:rsidRPr="000F7872" w:rsidRDefault="000F7872" w:rsidP="000F7872">
      <w:pPr>
        <w:shd w:val="clear" w:color="auto" w:fill="FCFCFC"/>
        <w:spacing w:after="100" w:afterAutospacing="1" w:line="360" w:lineRule="atLeast"/>
        <w:ind w:left="720"/>
        <w:rPr>
          <w:rFonts w:ascii="Arial" w:eastAsia="Times New Roman" w:hAnsi="Arial" w:cs="Arial"/>
          <w:color w:val="404040"/>
          <w:sz w:val="24"/>
          <w:szCs w:val="24"/>
        </w:rPr>
      </w:pPr>
      <w:r w:rsidRPr="000F7872">
        <w:rPr>
          <w:rFonts w:ascii="Arial" w:eastAsia="Times New Roman" w:hAnsi="Arial" w:cs="Arial"/>
          <w:color w:val="404040"/>
          <w:sz w:val="24"/>
          <w:szCs w:val="24"/>
        </w:rPr>
        <w:t>Searches list and returns the index of item. Returns -1 if it can’t find it. Compares as strings</w:t>
      </w:r>
    </w:p>
    <w:p w14:paraId="4F210476" w14:textId="77777777" w:rsidR="000F7872" w:rsidRPr="000F7872" w:rsidRDefault="000F7872" w:rsidP="000F7872">
      <w:pPr>
        <w:pBdr>
          <w:top w:val="single" w:sz="18" w:space="5" w:color="6AB0DE"/>
        </w:pBdr>
        <w:shd w:val="clear" w:color="auto" w:fill="E7F2FA"/>
        <w:spacing w:after="90" w:line="240" w:lineRule="auto"/>
        <w:rPr>
          <w:rFonts w:ascii="Arial" w:eastAsia="Times New Roman" w:hAnsi="Arial" w:cs="Arial"/>
          <w:b/>
          <w:bCs/>
          <w:color w:val="2980B9"/>
        </w:rPr>
      </w:pPr>
      <w:proofErr w:type="spellStart"/>
      <w:r w:rsidRPr="000F7872">
        <w:rPr>
          <w:rFonts w:ascii="Consolas" w:eastAsia="Times New Roman" w:hAnsi="Consolas" w:cs="Courier New"/>
          <w:b/>
          <w:bCs/>
          <w:color w:val="000000"/>
          <w:bdr w:val="none" w:sz="0" w:space="0" w:color="auto" w:frame="1"/>
        </w:rPr>
        <w:t>hyperdaq.utilities.isPosInt</w:t>
      </w:r>
      <w:proofErr w:type="spellEnd"/>
      <w:r w:rsidRPr="000F7872">
        <w:rPr>
          <w:rFonts w:ascii="Arial" w:eastAsia="Times New Roman" w:hAnsi="Arial" w:cs="Arial"/>
          <w:b/>
          <w:bCs/>
          <w:color w:val="2980B9"/>
        </w:rPr>
        <w:t>(</w:t>
      </w:r>
      <w:r w:rsidRPr="000F7872">
        <w:rPr>
          <w:rFonts w:ascii="Arial" w:eastAsia="Times New Roman" w:hAnsi="Arial" w:cs="Arial"/>
          <w:b/>
          <w:bCs/>
          <w:i/>
          <w:iCs/>
          <w:color w:val="2980B9"/>
        </w:rPr>
        <w:t>n</w:t>
      </w:r>
      <w:r w:rsidRPr="000F7872">
        <w:rPr>
          <w:rFonts w:ascii="Arial" w:eastAsia="Times New Roman" w:hAnsi="Arial" w:cs="Arial"/>
          <w:b/>
          <w:bCs/>
          <w:color w:val="2980B9"/>
        </w:rPr>
        <w:t>)</w:t>
      </w:r>
    </w:p>
    <w:p w14:paraId="40B51429" w14:textId="77777777" w:rsidR="000F7872" w:rsidRPr="000F7872" w:rsidRDefault="000F7872" w:rsidP="000F7872">
      <w:pPr>
        <w:shd w:val="clear" w:color="auto" w:fill="FCFCFC"/>
        <w:spacing w:after="100" w:afterAutospacing="1" w:line="360" w:lineRule="atLeast"/>
        <w:ind w:left="720"/>
        <w:rPr>
          <w:rFonts w:ascii="Arial" w:eastAsia="Times New Roman" w:hAnsi="Arial" w:cs="Arial"/>
          <w:color w:val="404040"/>
          <w:sz w:val="24"/>
          <w:szCs w:val="24"/>
        </w:rPr>
      </w:pPr>
      <w:r w:rsidRPr="000F7872">
        <w:rPr>
          <w:rFonts w:ascii="Arial" w:eastAsia="Times New Roman" w:hAnsi="Arial" w:cs="Arial"/>
          <w:color w:val="404040"/>
          <w:sz w:val="24"/>
          <w:szCs w:val="24"/>
        </w:rPr>
        <w:t>Returns true is the number is a positive integer, false otherwise</w:t>
      </w:r>
    </w:p>
    <w:p w14:paraId="7DD334F1" w14:textId="77777777" w:rsidR="000F7872" w:rsidRPr="000F7872" w:rsidRDefault="000F7872" w:rsidP="000F7872">
      <w:pPr>
        <w:pBdr>
          <w:top w:val="single" w:sz="18" w:space="5" w:color="6AB0DE"/>
        </w:pBdr>
        <w:shd w:val="clear" w:color="auto" w:fill="E7F2FA"/>
        <w:spacing w:after="90" w:line="240" w:lineRule="auto"/>
        <w:rPr>
          <w:rFonts w:ascii="Arial" w:eastAsia="Times New Roman" w:hAnsi="Arial" w:cs="Arial"/>
          <w:b/>
          <w:bCs/>
          <w:color w:val="2980B9"/>
        </w:rPr>
      </w:pPr>
      <w:proofErr w:type="spellStart"/>
      <w:r w:rsidRPr="000F7872">
        <w:rPr>
          <w:rFonts w:ascii="Consolas" w:eastAsia="Times New Roman" w:hAnsi="Consolas" w:cs="Courier New"/>
          <w:b/>
          <w:bCs/>
          <w:color w:val="000000"/>
          <w:bdr w:val="none" w:sz="0" w:space="0" w:color="auto" w:frame="1"/>
        </w:rPr>
        <w:t>hyperdaq.utilities.remove_values_from_list</w:t>
      </w:r>
      <w:proofErr w:type="spellEnd"/>
      <w:r w:rsidRPr="000F7872">
        <w:rPr>
          <w:rFonts w:ascii="Arial" w:eastAsia="Times New Roman" w:hAnsi="Arial" w:cs="Arial"/>
          <w:b/>
          <w:bCs/>
          <w:color w:val="2980B9"/>
        </w:rPr>
        <w:t>(</w:t>
      </w:r>
      <w:proofErr w:type="spellStart"/>
      <w:r w:rsidRPr="000F7872">
        <w:rPr>
          <w:rFonts w:ascii="Arial" w:eastAsia="Times New Roman" w:hAnsi="Arial" w:cs="Arial"/>
          <w:b/>
          <w:bCs/>
          <w:i/>
          <w:iCs/>
          <w:color w:val="2980B9"/>
        </w:rPr>
        <w:t>the_list</w:t>
      </w:r>
      <w:proofErr w:type="spellEnd"/>
      <w:r w:rsidRPr="000F7872">
        <w:rPr>
          <w:rFonts w:ascii="Arial" w:eastAsia="Times New Roman" w:hAnsi="Arial" w:cs="Arial"/>
          <w:b/>
          <w:bCs/>
          <w:color w:val="2980B9"/>
        </w:rPr>
        <w:t>, </w:t>
      </w:r>
      <w:proofErr w:type="spellStart"/>
      <w:r w:rsidRPr="000F7872">
        <w:rPr>
          <w:rFonts w:ascii="Arial" w:eastAsia="Times New Roman" w:hAnsi="Arial" w:cs="Arial"/>
          <w:b/>
          <w:bCs/>
          <w:i/>
          <w:iCs/>
          <w:color w:val="2980B9"/>
        </w:rPr>
        <w:t>val</w:t>
      </w:r>
      <w:proofErr w:type="spellEnd"/>
      <w:r w:rsidRPr="000F7872">
        <w:rPr>
          <w:rFonts w:ascii="Arial" w:eastAsia="Times New Roman" w:hAnsi="Arial" w:cs="Arial"/>
          <w:b/>
          <w:bCs/>
          <w:color w:val="2980B9"/>
        </w:rPr>
        <w:t>)</w:t>
      </w:r>
    </w:p>
    <w:p w14:paraId="2AA30FC4" w14:textId="618A9031" w:rsidR="000F7872" w:rsidRPr="000F7872" w:rsidRDefault="000F7872" w:rsidP="000F7872">
      <w:pPr>
        <w:shd w:val="clear" w:color="auto" w:fill="FCFCFC"/>
        <w:spacing w:after="100" w:afterAutospacing="1" w:line="360" w:lineRule="atLeast"/>
        <w:ind w:left="720"/>
        <w:rPr>
          <w:rFonts w:ascii="Arial" w:eastAsia="Times New Roman" w:hAnsi="Arial" w:cs="Arial"/>
          <w:color w:val="404040"/>
          <w:sz w:val="24"/>
          <w:szCs w:val="24"/>
        </w:rPr>
      </w:pPr>
      <w:r w:rsidRPr="000F7872">
        <w:rPr>
          <w:rFonts w:ascii="Arial" w:eastAsia="Times New Roman" w:hAnsi="Arial" w:cs="Arial"/>
          <w:color w:val="404040"/>
          <w:sz w:val="24"/>
          <w:szCs w:val="24"/>
        </w:rPr>
        <w:t>Removes all</w:t>
      </w:r>
      <w:r w:rsidR="004B0141">
        <w:rPr>
          <w:rFonts w:ascii="Arial" w:eastAsia="Times New Roman" w:hAnsi="Arial" w:cs="Arial"/>
          <w:color w:val="404040"/>
          <w:sz w:val="24"/>
          <w:szCs w:val="24"/>
        </w:rPr>
        <w:t xml:space="preserve"> instances</w:t>
      </w:r>
      <w:r w:rsidRPr="000F7872">
        <w:rPr>
          <w:rFonts w:ascii="Arial" w:eastAsia="Times New Roman" w:hAnsi="Arial" w:cs="Arial"/>
          <w:color w:val="404040"/>
          <w:sz w:val="24"/>
          <w:szCs w:val="24"/>
        </w:rPr>
        <w:t xml:space="preserve"> of a value from a list</w:t>
      </w:r>
    </w:p>
    <w:p w14:paraId="4CA0A2C0" w14:textId="77777777" w:rsidR="000F7872" w:rsidRPr="000F7872" w:rsidRDefault="000F7872" w:rsidP="000F7872">
      <w:pPr>
        <w:pBdr>
          <w:top w:val="single" w:sz="18" w:space="5" w:color="6AB0DE"/>
        </w:pBdr>
        <w:shd w:val="clear" w:color="auto" w:fill="E7F2FA"/>
        <w:spacing w:after="90" w:line="240" w:lineRule="auto"/>
        <w:rPr>
          <w:rFonts w:ascii="Arial" w:eastAsia="Times New Roman" w:hAnsi="Arial" w:cs="Arial"/>
          <w:b/>
          <w:bCs/>
          <w:color w:val="2980B9"/>
        </w:rPr>
      </w:pPr>
      <w:proofErr w:type="spellStart"/>
      <w:r w:rsidRPr="000F7872">
        <w:rPr>
          <w:rFonts w:ascii="Consolas" w:eastAsia="Times New Roman" w:hAnsi="Consolas" w:cs="Courier New"/>
          <w:b/>
          <w:bCs/>
          <w:color w:val="000000"/>
          <w:bdr w:val="none" w:sz="0" w:space="0" w:color="auto" w:frame="1"/>
        </w:rPr>
        <w:t>hyperdaq.utilities.tryfloat</w:t>
      </w:r>
      <w:proofErr w:type="spellEnd"/>
      <w:r w:rsidRPr="000F7872">
        <w:rPr>
          <w:rFonts w:ascii="Arial" w:eastAsia="Times New Roman" w:hAnsi="Arial" w:cs="Arial"/>
          <w:b/>
          <w:bCs/>
          <w:color w:val="2980B9"/>
        </w:rPr>
        <w:t>(</w:t>
      </w:r>
      <w:r w:rsidRPr="000F7872">
        <w:rPr>
          <w:rFonts w:ascii="Arial" w:eastAsia="Times New Roman" w:hAnsi="Arial" w:cs="Arial"/>
          <w:b/>
          <w:bCs/>
          <w:i/>
          <w:iCs/>
          <w:color w:val="2980B9"/>
        </w:rPr>
        <w:t>value</w:t>
      </w:r>
      <w:r w:rsidRPr="000F7872">
        <w:rPr>
          <w:rFonts w:ascii="Arial" w:eastAsia="Times New Roman" w:hAnsi="Arial" w:cs="Arial"/>
          <w:b/>
          <w:bCs/>
          <w:color w:val="2980B9"/>
        </w:rPr>
        <w:t>)</w:t>
      </w:r>
    </w:p>
    <w:p w14:paraId="499083B4" w14:textId="77777777" w:rsidR="000F7872" w:rsidRPr="000F7872" w:rsidRDefault="000F7872" w:rsidP="000F7872">
      <w:pPr>
        <w:shd w:val="clear" w:color="auto" w:fill="FCFCFC"/>
        <w:spacing w:after="100" w:afterAutospacing="1" w:line="360" w:lineRule="atLeast"/>
        <w:ind w:left="720"/>
        <w:rPr>
          <w:rFonts w:ascii="Arial" w:eastAsia="Times New Roman" w:hAnsi="Arial" w:cs="Arial"/>
          <w:color w:val="404040"/>
          <w:sz w:val="24"/>
          <w:szCs w:val="24"/>
        </w:rPr>
      </w:pPr>
      <w:r w:rsidRPr="000F7872">
        <w:rPr>
          <w:rFonts w:ascii="Arial" w:eastAsia="Times New Roman" w:hAnsi="Arial" w:cs="Arial"/>
          <w:color w:val="404040"/>
          <w:sz w:val="24"/>
          <w:szCs w:val="24"/>
        </w:rPr>
        <w:t>Attempts to convert input to a float, returns None if it cannot</w:t>
      </w:r>
    </w:p>
    <w:p w14:paraId="48197611" w14:textId="77777777" w:rsidR="000F7872" w:rsidRPr="000F7872" w:rsidRDefault="000F7872" w:rsidP="000F7872">
      <w:pPr>
        <w:pBdr>
          <w:top w:val="single" w:sz="18" w:space="5" w:color="6AB0DE"/>
        </w:pBdr>
        <w:shd w:val="clear" w:color="auto" w:fill="E7F2FA"/>
        <w:spacing w:after="90" w:line="240" w:lineRule="auto"/>
        <w:rPr>
          <w:rFonts w:ascii="Arial" w:eastAsia="Times New Roman" w:hAnsi="Arial" w:cs="Arial"/>
          <w:b/>
          <w:bCs/>
          <w:color w:val="2980B9"/>
        </w:rPr>
      </w:pPr>
      <w:proofErr w:type="spellStart"/>
      <w:r w:rsidRPr="000F7872">
        <w:rPr>
          <w:rFonts w:ascii="Consolas" w:eastAsia="Times New Roman" w:hAnsi="Consolas" w:cs="Courier New"/>
          <w:b/>
          <w:bCs/>
          <w:color w:val="000000"/>
          <w:bdr w:val="none" w:sz="0" w:space="0" w:color="auto" w:frame="1"/>
        </w:rPr>
        <w:t>hyperdaq.utilities.type_index</w:t>
      </w:r>
      <w:proofErr w:type="spellEnd"/>
      <w:r w:rsidRPr="000F7872">
        <w:rPr>
          <w:rFonts w:ascii="Arial" w:eastAsia="Times New Roman" w:hAnsi="Arial" w:cs="Arial"/>
          <w:b/>
          <w:bCs/>
          <w:color w:val="2980B9"/>
        </w:rPr>
        <w:t>(</w:t>
      </w:r>
      <w:r w:rsidRPr="000F7872">
        <w:rPr>
          <w:rFonts w:ascii="Arial" w:eastAsia="Times New Roman" w:hAnsi="Arial" w:cs="Arial"/>
          <w:b/>
          <w:bCs/>
          <w:i/>
          <w:iCs/>
          <w:color w:val="2980B9"/>
        </w:rPr>
        <w:t>type</w:t>
      </w:r>
      <w:r w:rsidRPr="000F7872">
        <w:rPr>
          <w:rFonts w:ascii="Arial" w:eastAsia="Times New Roman" w:hAnsi="Arial" w:cs="Arial"/>
          <w:b/>
          <w:bCs/>
          <w:color w:val="2980B9"/>
        </w:rPr>
        <w:t>)</w:t>
      </w:r>
    </w:p>
    <w:p w14:paraId="13D356AD" w14:textId="77777777" w:rsidR="000F7872" w:rsidRPr="000F7872" w:rsidRDefault="000F7872" w:rsidP="000F7872">
      <w:pPr>
        <w:shd w:val="clear" w:color="auto" w:fill="FCFCFC"/>
        <w:spacing w:after="100" w:afterAutospacing="1" w:line="360" w:lineRule="atLeast"/>
        <w:ind w:left="720"/>
        <w:rPr>
          <w:rFonts w:ascii="Arial" w:eastAsia="Times New Roman" w:hAnsi="Arial" w:cs="Arial"/>
          <w:color w:val="404040"/>
          <w:sz w:val="24"/>
          <w:szCs w:val="24"/>
        </w:rPr>
      </w:pPr>
      <w:r w:rsidRPr="000F7872">
        <w:rPr>
          <w:rFonts w:ascii="Arial" w:eastAsia="Times New Roman" w:hAnsi="Arial" w:cs="Arial"/>
          <w:color w:val="404040"/>
          <w:sz w:val="24"/>
          <w:szCs w:val="24"/>
        </w:rPr>
        <w:t xml:space="preserve">Searches the global parameter </w:t>
      </w:r>
      <w:proofErr w:type="spellStart"/>
      <w:r w:rsidRPr="000F7872">
        <w:rPr>
          <w:rFonts w:ascii="Arial" w:eastAsia="Times New Roman" w:hAnsi="Arial" w:cs="Arial"/>
          <w:color w:val="404040"/>
          <w:sz w:val="24"/>
          <w:szCs w:val="24"/>
        </w:rPr>
        <w:t>DATA_file_types</w:t>
      </w:r>
      <w:proofErr w:type="spellEnd"/>
      <w:r w:rsidRPr="000F7872">
        <w:rPr>
          <w:rFonts w:ascii="Arial" w:eastAsia="Times New Roman" w:hAnsi="Arial" w:cs="Arial"/>
          <w:color w:val="404040"/>
          <w:sz w:val="24"/>
          <w:szCs w:val="24"/>
        </w:rPr>
        <w:t xml:space="preserve"> and returns the index corresponding to the input type. If it can’t find the type returns -1</w:t>
      </w:r>
    </w:p>
    <w:p w14:paraId="2DB0DEED" w14:textId="77777777" w:rsidR="00202C09" w:rsidRDefault="00202C09"/>
    <w:sectPr w:rsidR="00202C0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David mayes" w:date="2020-04-03T11:30:00Z" w:initials="Dm">
    <w:p w14:paraId="1CDBFA71" w14:textId="3B43A8EC" w:rsidR="00CB001A" w:rsidRDefault="00CB001A">
      <w:pPr>
        <w:pStyle w:val="CommentText"/>
      </w:pPr>
      <w:r>
        <w:rPr>
          <w:rStyle w:val="CommentReference"/>
        </w:rPr>
        <w:annotationRef/>
      </w:r>
      <w:r>
        <w:t>Not something that matters now, but if/when we make this public on our own website, we should add links to the python documentation for these functions. Also, if it is to live on the website, we may consider adopting the website’s theme in the documentation as well.</w:t>
      </w:r>
    </w:p>
  </w:comment>
  <w:comment w:id="6" w:author="David mayes" w:date="2020-04-03T11:36:00Z" w:initials="Dm">
    <w:p w14:paraId="0283CED8" w14:textId="421F8131" w:rsidR="00A01C9D" w:rsidRDefault="00A01C9D" w:rsidP="00A01C9D">
      <w:pPr>
        <w:pStyle w:val="CommentText"/>
      </w:pPr>
      <w:r>
        <w:rPr>
          <w:rStyle w:val="CommentReference"/>
        </w:rPr>
        <w:annotationRef/>
      </w:r>
      <w:r>
        <w:t xml:space="preserve">This was mixed in with the </w:t>
      </w:r>
      <w:proofErr w:type="spellStart"/>
      <w:r>
        <w:t>maxdrift</w:t>
      </w:r>
      <w:proofErr w:type="spellEnd"/>
      <w:r>
        <w:t xml:space="preserve"> parameter documentation. I significantly altered </w:t>
      </w:r>
      <w:proofErr w:type="spellStart"/>
      <w:r>
        <w:t>maxdrift</w:t>
      </w:r>
      <w:proofErr w:type="spellEnd"/>
      <w:r>
        <w:t xml:space="preserve"> to make it more </w:t>
      </w:r>
      <w:proofErr w:type="spellStart"/>
      <w:r>
        <w:t>inline</w:t>
      </w:r>
      <w:proofErr w:type="spellEnd"/>
      <w:r>
        <w:t xml:space="preserve"> with the other parameters. </w:t>
      </w:r>
    </w:p>
  </w:comment>
  <w:comment w:id="7" w:author="Trevor Arp" w:date="2020-04-16T15:44:00Z" w:initials="TA">
    <w:p w14:paraId="366AF8BC" w14:textId="7B48AB08" w:rsidR="005D43CA" w:rsidRDefault="005D43CA">
      <w:pPr>
        <w:pStyle w:val="CommentText"/>
      </w:pPr>
      <w:r>
        <w:rPr>
          <w:rStyle w:val="CommentReference"/>
        </w:rPr>
        <w:annotationRef/>
      </w:r>
      <w:r>
        <w:t>Fixed</w:t>
      </w:r>
    </w:p>
  </w:comment>
  <w:comment w:id="13" w:author="David mayes" w:date="2020-04-03T11:36:00Z" w:initials="Dm">
    <w:p w14:paraId="0BFDB879" w14:textId="41BB345D" w:rsidR="00A01C9D" w:rsidRDefault="00A01C9D">
      <w:pPr>
        <w:pStyle w:val="CommentText"/>
      </w:pPr>
      <w:r>
        <w:rPr>
          <w:rStyle w:val="CommentReference"/>
        </w:rPr>
        <w:annotationRef/>
      </w:r>
      <w:r>
        <w:t xml:space="preserve">This was mixed in with the </w:t>
      </w:r>
      <w:proofErr w:type="spellStart"/>
      <w:r>
        <w:t>maxdrift</w:t>
      </w:r>
      <w:proofErr w:type="spellEnd"/>
      <w:r>
        <w:t xml:space="preserve"> parameter documentation. I significantly altered </w:t>
      </w:r>
      <w:proofErr w:type="spellStart"/>
      <w:r>
        <w:t>maxdrift</w:t>
      </w:r>
      <w:proofErr w:type="spellEnd"/>
      <w:r>
        <w:t xml:space="preserve"> to make it more </w:t>
      </w:r>
      <w:proofErr w:type="spellStart"/>
      <w:r>
        <w:t>inline</w:t>
      </w:r>
      <w:proofErr w:type="spellEnd"/>
      <w:r>
        <w:t xml:space="preserve"> with the other parameters. I believe this belongs just above the parameters </w:t>
      </w:r>
    </w:p>
  </w:comment>
  <w:comment w:id="14" w:author="Trevor Arp" w:date="2020-04-16T15:44:00Z" w:initials="TA">
    <w:p w14:paraId="00EADD47" w14:textId="40CF88F3" w:rsidR="00B04B11" w:rsidRDefault="00B04B11">
      <w:pPr>
        <w:pStyle w:val="CommentText"/>
      </w:pPr>
      <w:r>
        <w:rPr>
          <w:rStyle w:val="CommentReference"/>
        </w:rPr>
        <w:annotationRef/>
      </w:r>
      <w:r>
        <w:t>Fixed</w:t>
      </w:r>
    </w:p>
  </w:comment>
  <w:comment w:id="19" w:author="Trevor Arp" w:date="2020-04-16T15:45:00Z" w:initials="TA">
    <w:p w14:paraId="1A416CFE" w14:textId="4D08CE8C" w:rsidR="00B04B11" w:rsidRDefault="00B04B11">
      <w:pPr>
        <w:pStyle w:val="CommentText"/>
      </w:pPr>
      <w:r>
        <w:rPr>
          <w:rStyle w:val="CommentReference"/>
        </w:rPr>
        <w:annotationRef/>
      </w:r>
      <w:r>
        <w:t>Added in</w:t>
      </w:r>
    </w:p>
  </w:comment>
  <w:comment w:id="32" w:author="Trevor Arp" w:date="2020-04-16T15:46:00Z" w:initials="TA">
    <w:p w14:paraId="65E8BA35" w14:textId="0326E06D" w:rsidR="00B04B11" w:rsidRDefault="00B04B11">
      <w:pPr>
        <w:pStyle w:val="CommentText"/>
      </w:pPr>
      <w:r>
        <w:rPr>
          <w:rStyle w:val="CommentReference"/>
        </w:rPr>
        <w:annotationRef/>
      </w:r>
      <w:r>
        <w:t>Added in</w:t>
      </w:r>
    </w:p>
  </w:comment>
  <w:comment w:id="37" w:author="Trevor Arp" w:date="2020-04-16T15:48:00Z" w:initials="TA">
    <w:p w14:paraId="64DC2DE2" w14:textId="42BB100E" w:rsidR="007E0F8C" w:rsidRDefault="007E0F8C">
      <w:pPr>
        <w:pStyle w:val="CommentText"/>
      </w:pPr>
      <w:r>
        <w:rPr>
          <w:rStyle w:val="CommentReference"/>
        </w:rPr>
        <w:annotationRef/>
      </w:r>
      <w:r>
        <w:t>Changed to argument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DBFA71" w15:done="0"/>
  <w15:commentEx w15:paraId="0283CED8" w15:done="0"/>
  <w15:commentEx w15:paraId="366AF8BC" w15:paraIdParent="0283CED8" w15:done="0"/>
  <w15:commentEx w15:paraId="0BFDB879" w15:done="0"/>
  <w15:commentEx w15:paraId="00EADD47" w15:paraIdParent="0BFDB879" w15:done="0"/>
  <w15:commentEx w15:paraId="1A416CFE" w15:done="0"/>
  <w15:commentEx w15:paraId="65E8BA35" w15:done="0"/>
  <w15:commentEx w15:paraId="64DC2D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319C97" w16cex:dateUtc="2020-04-03T18:29:00Z"/>
  <w16cex:commentExtensible w16cex:durableId="22319CDC" w16cex:dateUtc="2020-04-03T18:30:00Z"/>
  <w16cex:commentExtensible w16cex:durableId="22319E6E" w16cex:dateUtc="2020-04-03T18:36:00Z"/>
  <w16cex:commentExtensible w16cex:durableId="22319E26" w16cex:dateUtc="2020-04-03T18: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DBFA71" w16cid:durableId="22319CDC"/>
  <w16cid:commentId w16cid:paraId="0283CED8" w16cid:durableId="22319E6E"/>
  <w16cid:commentId w16cid:paraId="366AF8BC" w16cid:durableId="2242FBE4"/>
  <w16cid:commentId w16cid:paraId="0BFDB879" w16cid:durableId="22319E26"/>
  <w16cid:commentId w16cid:paraId="00EADD47" w16cid:durableId="2242FBEC"/>
  <w16cid:commentId w16cid:paraId="1A416CFE" w16cid:durableId="2242FC2C"/>
  <w16cid:commentId w16cid:paraId="65E8BA35" w16cid:durableId="2242FC50"/>
  <w16cid:commentId w16cid:paraId="64DC2DE2" w16cid:durableId="2242FCB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3B0E82"/>
    <w:multiLevelType w:val="multilevel"/>
    <w:tmpl w:val="6F26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mayes">
    <w15:presenceInfo w15:providerId="Windows Live" w15:userId="eec46b85a5db94a4"/>
  </w15:person>
  <w15:person w15:author="Trevor Arp">
    <w15:presenceInfo w15:providerId="Windows Live" w15:userId="a85e2b988efb6b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872"/>
    <w:rsid w:val="00044288"/>
    <w:rsid w:val="0005205A"/>
    <w:rsid w:val="000848EC"/>
    <w:rsid w:val="000F7872"/>
    <w:rsid w:val="001064C7"/>
    <w:rsid w:val="00202C09"/>
    <w:rsid w:val="0029598C"/>
    <w:rsid w:val="002D2AC9"/>
    <w:rsid w:val="003A4AE4"/>
    <w:rsid w:val="003B4CE3"/>
    <w:rsid w:val="004B0141"/>
    <w:rsid w:val="004D1106"/>
    <w:rsid w:val="004F1944"/>
    <w:rsid w:val="00591A66"/>
    <w:rsid w:val="005A64A1"/>
    <w:rsid w:val="005D43CA"/>
    <w:rsid w:val="00693C4E"/>
    <w:rsid w:val="007467E2"/>
    <w:rsid w:val="007E0F8C"/>
    <w:rsid w:val="0084236F"/>
    <w:rsid w:val="0090401B"/>
    <w:rsid w:val="009B202B"/>
    <w:rsid w:val="00A01C9D"/>
    <w:rsid w:val="00A225DB"/>
    <w:rsid w:val="00B04B11"/>
    <w:rsid w:val="00B847E9"/>
    <w:rsid w:val="00BA7D51"/>
    <w:rsid w:val="00CB001A"/>
    <w:rsid w:val="00E52875"/>
    <w:rsid w:val="00F14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D6DF7"/>
  <w15:chartTrackingRefBased/>
  <w15:docId w15:val="{EB6A516E-0D83-42A7-8BB8-0F0A302BA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0F78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87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F787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F7872"/>
    <w:rPr>
      <w:i/>
      <w:iCs/>
    </w:rPr>
  </w:style>
  <w:style w:type="character" w:styleId="HTMLCode">
    <w:name w:val="HTML Code"/>
    <w:basedOn w:val="DefaultParagraphFont"/>
    <w:uiPriority w:val="99"/>
    <w:semiHidden/>
    <w:unhideWhenUsed/>
    <w:rsid w:val="000F7872"/>
    <w:rPr>
      <w:rFonts w:ascii="Courier New" w:eastAsia="Times New Roman" w:hAnsi="Courier New" w:cs="Courier New"/>
      <w:sz w:val="20"/>
      <w:szCs w:val="20"/>
    </w:rPr>
  </w:style>
  <w:style w:type="character" w:customStyle="1" w:styleId="pre">
    <w:name w:val="pre"/>
    <w:basedOn w:val="DefaultParagraphFont"/>
    <w:rsid w:val="000F7872"/>
  </w:style>
  <w:style w:type="character" w:customStyle="1" w:styleId="sig-paren">
    <w:name w:val="sig-paren"/>
    <w:basedOn w:val="DefaultParagraphFont"/>
    <w:rsid w:val="000F7872"/>
  </w:style>
  <w:style w:type="character" w:styleId="Strong">
    <w:name w:val="Strong"/>
    <w:basedOn w:val="DefaultParagraphFont"/>
    <w:uiPriority w:val="22"/>
    <w:qFormat/>
    <w:rsid w:val="000F7872"/>
    <w:rPr>
      <w:b/>
      <w:bCs/>
    </w:rPr>
  </w:style>
  <w:style w:type="character" w:styleId="CommentReference">
    <w:name w:val="annotation reference"/>
    <w:basedOn w:val="DefaultParagraphFont"/>
    <w:uiPriority w:val="99"/>
    <w:semiHidden/>
    <w:unhideWhenUsed/>
    <w:rsid w:val="003A4AE4"/>
    <w:rPr>
      <w:sz w:val="16"/>
      <w:szCs w:val="16"/>
    </w:rPr>
  </w:style>
  <w:style w:type="paragraph" w:styleId="CommentText">
    <w:name w:val="annotation text"/>
    <w:basedOn w:val="Normal"/>
    <w:link w:val="CommentTextChar"/>
    <w:uiPriority w:val="99"/>
    <w:semiHidden/>
    <w:unhideWhenUsed/>
    <w:rsid w:val="003A4AE4"/>
    <w:pPr>
      <w:spacing w:line="240" w:lineRule="auto"/>
    </w:pPr>
    <w:rPr>
      <w:sz w:val="20"/>
      <w:szCs w:val="20"/>
    </w:rPr>
  </w:style>
  <w:style w:type="character" w:customStyle="1" w:styleId="CommentTextChar">
    <w:name w:val="Comment Text Char"/>
    <w:basedOn w:val="DefaultParagraphFont"/>
    <w:link w:val="CommentText"/>
    <w:uiPriority w:val="99"/>
    <w:semiHidden/>
    <w:rsid w:val="003A4AE4"/>
    <w:rPr>
      <w:sz w:val="20"/>
      <w:szCs w:val="20"/>
    </w:rPr>
  </w:style>
  <w:style w:type="paragraph" w:styleId="CommentSubject">
    <w:name w:val="annotation subject"/>
    <w:basedOn w:val="CommentText"/>
    <w:next w:val="CommentText"/>
    <w:link w:val="CommentSubjectChar"/>
    <w:uiPriority w:val="99"/>
    <w:semiHidden/>
    <w:unhideWhenUsed/>
    <w:rsid w:val="003A4AE4"/>
    <w:rPr>
      <w:b/>
      <w:bCs/>
    </w:rPr>
  </w:style>
  <w:style w:type="character" w:customStyle="1" w:styleId="CommentSubjectChar">
    <w:name w:val="Comment Subject Char"/>
    <w:basedOn w:val="CommentTextChar"/>
    <w:link w:val="CommentSubject"/>
    <w:uiPriority w:val="99"/>
    <w:semiHidden/>
    <w:rsid w:val="003A4AE4"/>
    <w:rPr>
      <w:b/>
      <w:bCs/>
      <w:sz w:val="20"/>
      <w:szCs w:val="20"/>
    </w:rPr>
  </w:style>
  <w:style w:type="paragraph" w:styleId="BalloonText">
    <w:name w:val="Balloon Text"/>
    <w:basedOn w:val="Normal"/>
    <w:link w:val="BalloonTextChar"/>
    <w:uiPriority w:val="99"/>
    <w:semiHidden/>
    <w:unhideWhenUsed/>
    <w:rsid w:val="003A4A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4A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475579">
      <w:bodyDiv w:val="1"/>
      <w:marLeft w:val="0"/>
      <w:marRight w:val="0"/>
      <w:marTop w:val="0"/>
      <w:marBottom w:val="0"/>
      <w:divBdr>
        <w:top w:val="none" w:sz="0" w:space="0" w:color="auto"/>
        <w:left w:val="none" w:sz="0" w:space="0" w:color="auto"/>
        <w:bottom w:val="none" w:sz="0" w:space="0" w:color="auto"/>
        <w:right w:val="none" w:sz="0" w:space="0" w:color="auto"/>
      </w:divBdr>
      <w:divsChild>
        <w:div w:id="684550264">
          <w:marLeft w:val="0"/>
          <w:marRight w:val="0"/>
          <w:marTop w:val="0"/>
          <w:marBottom w:val="360"/>
          <w:divBdr>
            <w:top w:val="none" w:sz="0" w:space="0" w:color="auto"/>
            <w:left w:val="none" w:sz="0" w:space="0" w:color="auto"/>
            <w:bottom w:val="none" w:sz="0" w:space="0" w:color="auto"/>
            <w:right w:val="none" w:sz="0" w:space="0" w:color="auto"/>
          </w:divBdr>
          <w:divsChild>
            <w:div w:id="934285880">
              <w:marLeft w:val="0"/>
              <w:marRight w:val="0"/>
              <w:marTop w:val="0"/>
              <w:marBottom w:val="0"/>
              <w:divBdr>
                <w:top w:val="none" w:sz="0" w:space="0" w:color="auto"/>
                <w:left w:val="none" w:sz="0" w:space="0" w:color="auto"/>
                <w:bottom w:val="none" w:sz="0" w:space="0" w:color="auto"/>
                <w:right w:val="none" w:sz="0" w:space="0" w:color="auto"/>
              </w:divBdr>
            </w:div>
            <w:div w:id="1779762673">
              <w:marLeft w:val="0"/>
              <w:marRight w:val="0"/>
              <w:marTop w:val="0"/>
              <w:marBottom w:val="0"/>
              <w:divBdr>
                <w:top w:val="none" w:sz="0" w:space="0" w:color="auto"/>
                <w:left w:val="none" w:sz="0" w:space="0" w:color="auto"/>
                <w:bottom w:val="none" w:sz="0" w:space="0" w:color="auto"/>
                <w:right w:val="none" w:sz="0" w:space="0" w:color="auto"/>
              </w:divBdr>
            </w:div>
            <w:div w:id="185175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755147">
      <w:bodyDiv w:val="1"/>
      <w:marLeft w:val="0"/>
      <w:marRight w:val="0"/>
      <w:marTop w:val="0"/>
      <w:marBottom w:val="0"/>
      <w:divBdr>
        <w:top w:val="none" w:sz="0" w:space="0" w:color="auto"/>
        <w:left w:val="none" w:sz="0" w:space="0" w:color="auto"/>
        <w:bottom w:val="none" w:sz="0" w:space="0" w:color="auto"/>
        <w:right w:val="none" w:sz="0" w:space="0" w:color="auto"/>
      </w:divBdr>
      <w:divsChild>
        <w:div w:id="1200628828">
          <w:marLeft w:val="0"/>
          <w:marRight w:val="0"/>
          <w:marTop w:val="0"/>
          <w:marBottom w:val="0"/>
          <w:divBdr>
            <w:top w:val="none" w:sz="0" w:space="0" w:color="auto"/>
            <w:left w:val="none" w:sz="0" w:space="0" w:color="auto"/>
            <w:bottom w:val="none" w:sz="0" w:space="0" w:color="auto"/>
            <w:right w:val="none" w:sz="0" w:space="0" w:color="auto"/>
          </w:divBdr>
          <w:divsChild>
            <w:div w:id="504976387">
              <w:marLeft w:val="0"/>
              <w:marRight w:val="0"/>
              <w:marTop w:val="0"/>
              <w:marBottom w:val="194"/>
              <w:divBdr>
                <w:top w:val="none" w:sz="0" w:space="0" w:color="auto"/>
                <w:left w:val="none" w:sz="0" w:space="0" w:color="auto"/>
                <w:bottom w:val="none" w:sz="0" w:space="0" w:color="auto"/>
                <w:right w:val="none" w:sz="0" w:space="0" w:color="auto"/>
              </w:divBdr>
              <w:divsChild>
                <w:div w:id="1066297055">
                  <w:marLeft w:val="0"/>
                  <w:marRight w:val="0"/>
                  <w:marTop w:val="0"/>
                  <w:marBottom w:val="0"/>
                  <w:divBdr>
                    <w:top w:val="none" w:sz="0" w:space="0" w:color="auto"/>
                    <w:left w:val="none" w:sz="0" w:space="0" w:color="auto"/>
                    <w:bottom w:val="none" w:sz="0" w:space="0" w:color="auto"/>
                    <w:right w:val="none" w:sz="0" w:space="0" w:color="auto"/>
                  </w:divBdr>
                </w:div>
              </w:divsChild>
            </w:div>
            <w:div w:id="1065252594">
              <w:marLeft w:val="0"/>
              <w:marRight w:val="0"/>
              <w:marTop w:val="0"/>
              <w:marBottom w:val="0"/>
              <w:divBdr>
                <w:top w:val="none" w:sz="0" w:space="0" w:color="auto"/>
                <w:left w:val="none" w:sz="0" w:space="0" w:color="auto"/>
                <w:bottom w:val="none" w:sz="0" w:space="0" w:color="auto"/>
                <w:right w:val="none" w:sz="0" w:space="0" w:color="auto"/>
              </w:divBdr>
            </w:div>
          </w:divsChild>
        </w:div>
        <w:div w:id="684213995">
          <w:marLeft w:val="0"/>
          <w:marRight w:val="0"/>
          <w:marTop w:val="0"/>
          <w:marBottom w:val="0"/>
          <w:divBdr>
            <w:top w:val="none" w:sz="0" w:space="0" w:color="auto"/>
            <w:left w:val="none" w:sz="0" w:space="0" w:color="auto"/>
            <w:bottom w:val="none" w:sz="0" w:space="0" w:color="auto"/>
            <w:right w:val="none" w:sz="0" w:space="0" w:color="auto"/>
          </w:divBdr>
          <w:divsChild>
            <w:div w:id="1840734996">
              <w:marLeft w:val="0"/>
              <w:marRight w:val="0"/>
              <w:marTop w:val="0"/>
              <w:marBottom w:val="0"/>
              <w:divBdr>
                <w:top w:val="none" w:sz="0" w:space="0" w:color="auto"/>
                <w:left w:val="none" w:sz="0" w:space="0" w:color="auto"/>
                <w:bottom w:val="none" w:sz="0" w:space="0" w:color="auto"/>
                <w:right w:val="none" w:sz="0" w:space="0" w:color="auto"/>
              </w:divBdr>
              <w:divsChild>
                <w:div w:id="1969361999">
                  <w:marLeft w:val="0"/>
                  <w:marRight w:val="0"/>
                  <w:marTop w:val="0"/>
                  <w:marBottom w:val="0"/>
                  <w:divBdr>
                    <w:top w:val="none" w:sz="0" w:space="0" w:color="auto"/>
                    <w:left w:val="none" w:sz="0" w:space="0" w:color="auto"/>
                    <w:bottom w:val="none" w:sz="0" w:space="0" w:color="auto"/>
                    <w:right w:val="none" w:sz="0" w:space="0" w:color="auto"/>
                  </w:divBdr>
                </w:div>
                <w:div w:id="397553128">
                  <w:marLeft w:val="0"/>
                  <w:marRight w:val="0"/>
                  <w:marTop w:val="0"/>
                  <w:marBottom w:val="0"/>
                  <w:divBdr>
                    <w:top w:val="none" w:sz="0" w:space="0" w:color="auto"/>
                    <w:left w:val="none" w:sz="0" w:space="0" w:color="auto"/>
                    <w:bottom w:val="none" w:sz="0" w:space="0" w:color="auto"/>
                    <w:right w:val="none" w:sz="0" w:space="0" w:color="auto"/>
                  </w:divBdr>
                  <w:divsChild>
                    <w:div w:id="137650840">
                      <w:marLeft w:val="0"/>
                      <w:marRight w:val="0"/>
                      <w:marTop w:val="0"/>
                      <w:marBottom w:val="0"/>
                      <w:divBdr>
                        <w:top w:val="none" w:sz="0" w:space="0" w:color="auto"/>
                        <w:left w:val="none" w:sz="0" w:space="0" w:color="auto"/>
                        <w:bottom w:val="none" w:sz="0" w:space="0" w:color="auto"/>
                        <w:right w:val="none" w:sz="0" w:space="0" w:color="auto"/>
                      </w:divBdr>
                      <w:divsChild>
                        <w:div w:id="759521020">
                          <w:marLeft w:val="0"/>
                          <w:marRight w:val="0"/>
                          <w:marTop w:val="0"/>
                          <w:marBottom w:val="0"/>
                          <w:divBdr>
                            <w:top w:val="none" w:sz="0" w:space="0" w:color="auto"/>
                            <w:left w:val="none" w:sz="0" w:space="0" w:color="auto"/>
                            <w:bottom w:val="none" w:sz="0" w:space="0" w:color="auto"/>
                            <w:right w:val="none" w:sz="0" w:space="0" w:color="auto"/>
                          </w:divBdr>
                          <w:divsChild>
                            <w:div w:id="1953196782">
                              <w:marLeft w:val="0"/>
                              <w:marRight w:val="0"/>
                              <w:marTop w:val="0"/>
                              <w:marBottom w:val="360"/>
                              <w:divBdr>
                                <w:top w:val="none" w:sz="0" w:space="0" w:color="auto"/>
                                <w:left w:val="none" w:sz="0" w:space="0" w:color="auto"/>
                                <w:bottom w:val="none" w:sz="0" w:space="0" w:color="auto"/>
                                <w:right w:val="none" w:sz="0" w:space="0" w:color="auto"/>
                              </w:divBdr>
                              <w:divsChild>
                                <w:div w:id="617685516">
                                  <w:marLeft w:val="0"/>
                                  <w:marRight w:val="0"/>
                                  <w:marTop w:val="0"/>
                                  <w:marBottom w:val="0"/>
                                  <w:divBdr>
                                    <w:top w:val="none" w:sz="0" w:space="0" w:color="auto"/>
                                    <w:left w:val="none" w:sz="0" w:space="0" w:color="auto"/>
                                    <w:bottom w:val="none" w:sz="0" w:space="0" w:color="auto"/>
                                    <w:right w:val="none" w:sz="0" w:space="0" w:color="auto"/>
                                  </w:divBdr>
                                </w:div>
                                <w:div w:id="978146559">
                                  <w:marLeft w:val="0"/>
                                  <w:marRight w:val="0"/>
                                  <w:marTop w:val="0"/>
                                  <w:marBottom w:val="0"/>
                                  <w:divBdr>
                                    <w:top w:val="none" w:sz="0" w:space="0" w:color="auto"/>
                                    <w:left w:val="none" w:sz="0" w:space="0" w:color="auto"/>
                                    <w:bottom w:val="none" w:sz="0" w:space="0" w:color="auto"/>
                                    <w:right w:val="none" w:sz="0" w:space="0" w:color="auto"/>
                                  </w:divBdr>
                                </w:div>
                                <w:div w:id="132547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842737">
                  <w:marLeft w:val="0"/>
                  <w:marRight w:val="0"/>
                  <w:marTop w:val="0"/>
                  <w:marBottom w:val="0"/>
                  <w:divBdr>
                    <w:top w:val="none" w:sz="0" w:space="0" w:color="auto"/>
                    <w:left w:val="none" w:sz="0" w:space="0" w:color="auto"/>
                    <w:bottom w:val="none" w:sz="0" w:space="0" w:color="auto"/>
                    <w:right w:val="none" w:sz="0" w:space="0" w:color="auto"/>
                  </w:divBdr>
                </w:div>
                <w:div w:id="192965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8/08/relationships/commentsExtensible" Target="commentsExtensible.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mayes</dc:creator>
  <cp:keywords/>
  <dc:description/>
  <cp:lastModifiedBy>Trevor Arp</cp:lastModifiedBy>
  <cp:revision>28</cp:revision>
  <dcterms:created xsi:type="dcterms:W3CDTF">2020-04-03T18:26:00Z</dcterms:created>
  <dcterms:modified xsi:type="dcterms:W3CDTF">2020-04-16T22:48:00Z</dcterms:modified>
</cp:coreProperties>
</file>